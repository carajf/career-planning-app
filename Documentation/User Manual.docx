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EC7CB" w14:textId="74ADCB48" w:rsidR="006919D7" w:rsidRPr="00176140" w:rsidRDefault="00582FA6" w:rsidP="00582FA6">
      <w:pPr>
        <w:jc w:val="center"/>
        <w:rPr>
          <w:sz w:val="72"/>
          <w:szCs w:val="72"/>
          <w:lang w:val="en-US"/>
        </w:rPr>
      </w:pPr>
      <w:r w:rsidRPr="00176140">
        <w:rPr>
          <w:sz w:val="72"/>
          <w:szCs w:val="72"/>
          <w:lang w:val="en-US"/>
        </w:rPr>
        <w:t>User Manual</w:t>
      </w:r>
    </w:p>
    <w:p w14:paraId="4A5C6EC2" w14:textId="765A0D92" w:rsidR="00582FA6" w:rsidRPr="00582FA6" w:rsidRDefault="00582FA6" w:rsidP="00582FA6">
      <w:pPr>
        <w:jc w:val="center"/>
        <w:rPr>
          <w:sz w:val="44"/>
          <w:szCs w:val="44"/>
          <w:lang w:val="en-US"/>
        </w:rPr>
      </w:pPr>
      <w:r w:rsidRPr="00582FA6">
        <w:rPr>
          <w:sz w:val="44"/>
          <w:szCs w:val="44"/>
          <w:lang w:val="en-US"/>
        </w:rPr>
        <w:t>Agile Software Development Assignment</w:t>
      </w:r>
    </w:p>
    <w:p w14:paraId="77C7882E" w14:textId="77777777" w:rsidR="00582FA6" w:rsidRPr="00582FA6" w:rsidRDefault="00582FA6">
      <w:pPr>
        <w:rPr>
          <w:sz w:val="44"/>
          <w:szCs w:val="44"/>
          <w:lang w:val="en-US"/>
        </w:rPr>
      </w:pPr>
      <w:r w:rsidRPr="00582FA6">
        <w:rPr>
          <w:sz w:val="44"/>
          <w:szCs w:val="44"/>
          <w:lang w:val="en-US"/>
        </w:rPr>
        <w:br w:type="page"/>
      </w:r>
    </w:p>
    <w:p w14:paraId="3E924902" w14:textId="1964C719" w:rsidR="007D608F" w:rsidRDefault="007D608F" w:rsidP="00176140">
      <w:pPr>
        <w:jc w:val="center"/>
        <w:rPr>
          <w:b/>
          <w:bCs/>
          <w:sz w:val="44"/>
          <w:szCs w:val="44"/>
          <w:lang w:val="en-US"/>
        </w:rPr>
      </w:pPr>
      <w:r>
        <w:rPr>
          <w:b/>
          <w:bCs/>
          <w:sz w:val="44"/>
          <w:szCs w:val="44"/>
          <w:lang w:val="en-US"/>
        </w:rPr>
        <w:lastRenderedPageBreak/>
        <w:t>ABOUT APPLICATION</w:t>
      </w:r>
    </w:p>
    <w:p w14:paraId="4A36DA08" w14:textId="14067DF3" w:rsidR="007D608F" w:rsidRDefault="007D608F" w:rsidP="007D608F">
      <w:pPr>
        <w:jc w:val="both"/>
        <w:rPr>
          <w:sz w:val="24"/>
          <w:szCs w:val="24"/>
          <w:lang w:val="en-US"/>
        </w:rPr>
      </w:pPr>
      <w:r>
        <w:rPr>
          <w:sz w:val="24"/>
          <w:szCs w:val="24"/>
          <w:lang w:val="en-US"/>
        </w:rPr>
        <w:t xml:space="preserve">This application is a software tool </w:t>
      </w:r>
      <w:del w:id="0" w:author="Cara Fisher" w:date="2021-04-15T10:24:00Z">
        <w:r w:rsidDel="00C721E8">
          <w:rPr>
            <w:sz w:val="24"/>
            <w:szCs w:val="24"/>
            <w:lang w:val="en-US"/>
          </w:rPr>
          <w:delText>for helping users</w:delText>
        </w:r>
      </w:del>
      <w:ins w:id="1" w:author="Cara Fisher" w:date="2021-04-15T10:24:00Z">
        <w:r w:rsidR="00C721E8">
          <w:rPr>
            <w:sz w:val="24"/>
            <w:szCs w:val="24"/>
            <w:lang w:val="en-US"/>
          </w:rPr>
          <w:t>which allows users</w:t>
        </w:r>
      </w:ins>
      <w:r>
        <w:rPr>
          <w:sz w:val="24"/>
          <w:szCs w:val="24"/>
          <w:lang w:val="en-US"/>
        </w:rPr>
        <w:t xml:space="preserve"> to store their skill</w:t>
      </w:r>
      <w:ins w:id="2" w:author="Cara Fisher" w:date="2021-04-15T10:23:00Z">
        <w:r w:rsidR="00C721E8">
          <w:rPr>
            <w:sz w:val="24"/>
            <w:szCs w:val="24"/>
            <w:lang w:val="en-US"/>
          </w:rPr>
          <w:t>s</w:t>
        </w:r>
      </w:ins>
      <w:r>
        <w:rPr>
          <w:sz w:val="24"/>
          <w:szCs w:val="24"/>
          <w:lang w:val="en-US"/>
        </w:rPr>
        <w:t>, education</w:t>
      </w:r>
      <w:ins w:id="3" w:author="Cara Fisher" w:date="2021-04-15T10:23:00Z">
        <w:r w:rsidR="00C721E8">
          <w:rPr>
            <w:sz w:val="24"/>
            <w:szCs w:val="24"/>
            <w:lang w:val="en-US"/>
          </w:rPr>
          <w:t xml:space="preserve"> history, work experience and </w:t>
        </w:r>
      </w:ins>
      <w:del w:id="4" w:author="Cara Fisher" w:date="2021-04-15T10:23:00Z">
        <w:r w:rsidDel="00C721E8">
          <w:rPr>
            <w:sz w:val="24"/>
            <w:szCs w:val="24"/>
            <w:lang w:val="en-US"/>
          </w:rPr>
          <w:delText xml:space="preserve"> and </w:delText>
        </w:r>
      </w:del>
      <w:r>
        <w:rPr>
          <w:sz w:val="24"/>
          <w:szCs w:val="24"/>
          <w:lang w:val="en-US"/>
        </w:rPr>
        <w:t xml:space="preserve">job information. Thanks to this application </w:t>
      </w:r>
      <w:ins w:id="5" w:author="Cara Fisher" w:date="2021-04-15T10:24:00Z">
        <w:r w:rsidR="00C721E8">
          <w:rPr>
            <w:sz w:val="24"/>
            <w:szCs w:val="24"/>
            <w:lang w:val="en-US"/>
          </w:rPr>
          <w:t xml:space="preserve">the </w:t>
        </w:r>
      </w:ins>
      <w:r>
        <w:rPr>
          <w:sz w:val="24"/>
          <w:szCs w:val="24"/>
          <w:lang w:val="en-US"/>
        </w:rPr>
        <w:t>user will have everything</w:t>
      </w:r>
      <w:ins w:id="6" w:author="Cara Fisher" w:date="2021-04-15T10:24:00Z">
        <w:r w:rsidR="00C721E8">
          <w:rPr>
            <w:sz w:val="24"/>
            <w:szCs w:val="24"/>
            <w:lang w:val="en-US"/>
          </w:rPr>
          <w:t xml:space="preserve"> they need,</w:t>
        </w:r>
      </w:ins>
      <w:r>
        <w:rPr>
          <w:sz w:val="24"/>
          <w:szCs w:val="24"/>
          <w:lang w:val="en-US"/>
        </w:rPr>
        <w:t xml:space="preserve"> in one place</w:t>
      </w:r>
      <w:ins w:id="7" w:author="Cara Fisher" w:date="2021-04-15T10:24:00Z">
        <w:r w:rsidR="00C721E8">
          <w:rPr>
            <w:sz w:val="24"/>
            <w:szCs w:val="24"/>
            <w:lang w:val="en-US"/>
          </w:rPr>
          <w:t>,</w:t>
        </w:r>
      </w:ins>
      <w:r>
        <w:rPr>
          <w:sz w:val="24"/>
          <w:szCs w:val="24"/>
          <w:lang w:val="en-US"/>
        </w:rPr>
        <w:t xml:space="preserve"> to make writing CV</w:t>
      </w:r>
      <w:ins w:id="8" w:author="Cara Fisher" w:date="2021-04-15T10:24:00Z">
        <w:r w:rsidR="00C721E8">
          <w:rPr>
            <w:sz w:val="24"/>
            <w:szCs w:val="24"/>
            <w:lang w:val="en-US"/>
          </w:rPr>
          <w:t>s</w:t>
        </w:r>
      </w:ins>
      <w:r>
        <w:rPr>
          <w:sz w:val="24"/>
          <w:szCs w:val="24"/>
          <w:lang w:val="en-US"/>
        </w:rPr>
        <w:t xml:space="preserve"> and covering letters eas</w:t>
      </w:r>
      <w:ins w:id="9" w:author="Cara Fisher" w:date="2021-04-15T10:24:00Z">
        <w:r w:rsidR="00C721E8">
          <w:rPr>
            <w:sz w:val="24"/>
            <w:szCs w:val="24"/>
            <w:lang w:val="en-US"/>
          </w:rPr>
          <w:t>y.</w:t>
        </w:r>
      </w:ins>
      <w:del w:id="10" w:author="Cara Fisher" w:date="2021-04-15T10:24:00Z">
        <w:r w:rsidDel="00C721E8">
          <w:rPr>
            <w:sz w:val="24"/>
            <w:szCs w:val="24"/>
            <w:lang w:val="en-US"/>
          </w:rPr>
          <w:delText>ier.</w:delText>
        </w:r>
      </w:del>
    </w:p>
    <w:p w14:paraId="0D2861A8" w14:textId="763E658A" w:rsidR="007D608F" w:rsidRPr="007D608F" w:rsidRDefault="007D608F" w:rsidP="007D608F">
      <w:pPr>
        <w:jc w:val="both"/>
        <w:rPr>
          <w:sz w:val="28"/>
          <w:szCs w:val="28"/>
          <w:lang w:val="en-US"/>
        </w:rPr>
      </w:pPr>
      <w:r w:rsidRPr="007D608F">
        <w:rPr>
          <w:sz w:val="24"/>
          <w:szCs w:val="24"/>
          <w:lang w:val="en-US"/>
        </w:rPr>
        <w:t>This user guide presents an overview of the application’s features and gives step-by-step instructions for completing a variety of tasks</w:t>
      </w:r>
      <w:ins w:id="11" w:author="Cara Fisher" w:date="2021-04-15T10:23:00Z">
        <w:r w:rsidR="00C721E8">
          <w:rPr>
            <w:sz w:val="24"/>
            <w:szCs w:val="24"/>
            <w:lang w:val="en-US"/>
          </w:rPr>
          <w:t>.</w:t>
        </w:r>
      </w:ins>
    </w:p>
    <w:p w14:paraId="5DAA2FA2" w14:textId="07269CAC" w:rsidR="00176140" w:rsidRDefault="00176140" w:rsidP="00176140">
      <w:pPr>
        <w:jc w:val="center"/>
        <w:rPr>
          <w:b/>
          <w:bCs/>
          <w:sz w:val="44"/>
          <w:szCs w:val="44"/>
          <w:lang w:val="en-US"/>
        </w:rPr>
      </w:pPr>
      <w:r>
        <w:rPr>
          <w:b/>
          <w:bCs/>
          <w:sz w:val="44"/>
          <w:szCs w:val="44"/>
          <w:lang w:val="en-US"/>
        </w:rPr>
        <w:t>S</w:t>
      </w:r>
      <w:r w:rsidR="00531B8E">
        <w:rPr>
          <w:b/>
          <w:bCs/>
          <w:sz w:val="44"/>
          <w:szCs w:val="44"/>
          <w:lang w:val="en-US"/>
        </w:rPr>
        <w:t>YSTEM</w:t>
      </w:r>
      <w:r>
        <w:rPr>
          <w:b/>
          <w:bCs/>
          <w:sz w:val="44"/>
          <w:szCs w:val="44"/>
          <w:lang w:val="en-US"/>
        </w:rPr>
        <w:t xml:space="preserve"> REQUIREMENTS</w:t>
      </w:r>
    </w:p>
    <w:p w14:paraId="09C160B0" w14:textId="4237EAFB" w:rsidR="00176140" w:rsidRDefault="00176140" w:rsidP="00176140">
      <w:pPr>
        <w:jc w:val="both"/>
        <w:rPr>
          <w:sz w:val="24"/>
          <w:szCs w:val="24"/>
          <w:lang w:val="en-US"/>
        </w:rPr>
      </w:pPr>
      <w:r>
        <w:rPr>
          <w:sz w:val="24"/>
          <w:szCs w:val="24"/>
          <w:lang w:val="en-US"/>
        </w:rPr>
        <w:t xml:space="preserve">To run this software you will need </w:t>
      </w:r>
      <w:del w:id="12" w:author="Cara Fisher" w:date="2021-04-15T10:22:00Z">
        <w:r w:rsidDel="00C721E8">
          <w:rPr>
            <w:sz w:val="24"/>
            <w:szCs w:val="24"/>
            <w:lang w:val="en-US"/>
          </w:rPr>
          <w:delText>p</w:delText>
        </w:r>
      </w:del>
      <w:ins w:id="13" w:author="Cara Fisher" w:date="2021-04-15T10:22:00Z">
        <w:r w:rsidR="00C721E8">
          <w:rPr>
            <w:sz w:val="24"/>
            <w:szCs w:val="24"/>
            <w:lang w:val="en-US"/>
          </w:rPr>
          <w:t>P</w:t>
        </w:r>
      </w:ins>
      <w:r>
        <w:rPr>
          <w:sz w:val="24"/>
          <w:szCs w:val="24"/>
          <w:lang w:val="en-US"/>
        </w:rPr>
        <w:t>ython</w:t>
      </w:r>
      <w:r w:rsidR="007D608F">
        <w:rPr>
          <w:sz w:val="24"/>
          <w:szCs w:val="24"/>
          <w:lang w:val="en-US"/>
        </w:rPr>
        <w:t xml:space="preserve"> version 3 or higher and </w:t>
      </w:r>
      <w:proofErr w:type="spellStart"/>
      <w:r w:rsidR="007D608F">
        <w:rPr>
          <w:sz w:val="24"/>
          <w:szCs w:val="24"/>
          <w:lang w:val="en-US"/>
        </w:rPr>
        <w:t>pyQT</w:t>
      </w:r>
      <w:proofErr w:type="spellEnd"/>
      <w:r w:rsidR="007D608F">
        <w:rPr>
          <w:sz w:val="24"/>
          <w:szCs w:val="24"/>
          <w:lang w:val="en-US"/>
        </w:rPr>
        <w:t xml:space="preserve"> 5.</w:t>
      </w:r>
    </w:p>
    <w:p w14:paraId="64CF3F91" w14:textId="2AD9779B" w:rsidR="007520E3" w:rsidRDefault="007520E3" w:rsidP="007520E3">
      <w:pPr>
        <w:jc w:val="center"/>
        <w:rPr>
          <w:b/>
          <w:bCs/>
          <w:sz w:val="44"/>
          <w:szCs w:val="44"/>
          <w:lang w:val="en-US"/>
        </w:rPr>
      </w:pPr>
      <w:r>
        <w:rPr>
          <w:b/>
          <w:bCs/>
          <w:sz w:val="44"/>
          <w:szCs w:val="44"/>
          <w:lang w:val="en-US"/>
        </w:rPr>
        <w:t>DISPLAY RECQUIREMENTS</w:t>
      </w:r>
    </w:p>
    <w:p w14:paraId="73CE36CB" w14:textId="20668890" w:rsidR="007520E3" w:rsidRPr="007520E3" w:rsidRDefault="007520E3" w:rsidP="007520E3">
      <w:pPr>
        <w:rPr>
          <w:sz w:val="24"/>
          <w:szCs w:val="24"/>
          <w:lang w:val="en-US"/>
        </w:rPr>
      </w:pPr>
      <w:r>
        <w:rPr>
          <w:sz w:val="24"/>
          <w:szCs w:val="24"/>
          <w:lang w:val="en-US"/>
        </w:rPr>
        <w:t xml:space="preserve">This application will display correctly on 100% screen text size. On higher values text may be unreadable. For full experience we recommend using 100% text size. To change or check the text size on </w:t>
      </w:r>
      <w:r w:rsidR="00F67313">
        <w:rPr>
          <w:sz w:val="24"/>
          <w:szCs w:val="24"/>
          <w:lang w:val="en-US"/>
        </w:rPr>
        <w:t>Windows 10</w:t>
      </w:r>
      <w:r>
        <w:rPr>
          <w:sz w:val="24"/>
          <w:szCs w:val="24"/>
          <w:lang w:val="en-US"/>
        </w:rPr>
        <w:t xml:space="preserve"> computer you can go to Start &gt;</w:t>
      </w:r>
      <w:r w:rsidR="00F67313">
        <w:rPr>
          <w:sz w:val="24"/>
          <w:szCs w:val="24"/>
          <w:lang w:val="en-US"/>
        </w:rPr>
        <w:t xml:space="preserve"> Settings &gt; System &gt; Screen &gt; Scale and Layer &gt; Change the size of text apps and other items.</w:t>
      </w:r>
    </w:p>
    <w:p w14:paraId="40B935BD" w14:textId="6760BE95" w:rsidR="00582FA6" w:rsidRDefault="00582FA6" w:rsidP="00176140">
      <w:pPr>
        <w:jc w:val="center"/>
        <w:rPr>
          <w:b/>
          <w:bCs/>
          <w:sz w:val="44"/>
          <w:szCs w:val="44"/>
          <w:lang w:val="en-US"/>
        </w:rPr>
      </w:pPr>
      <w:r w:rsidRPr="00582FA6">
        <w:rPr>
          <w:b/>
          <w:bCs/>
          <w:sz w:val="44"/>
          <w:szCs w:val="44"/>
          <w:lang w:val="en-US"/>
        </w:rPr>
        <w:t xml:space="preserve">SOFTWARE </w:t>
      </w:r>
      <w:r w:rsidR="00176140">
        <w:rPr>
          <w:b/>
          <w:bCs/>
          <w:sz w:val="44"/>
          <w:szCs w:val="44"/>
          <w:lang w:val="en-US"/>
        </w:rPr>
        <w:t>IN</w:t>
      </w:r>
      <w:r w:rsidR="0014261B">
        <w:rPr>
          <w:b/>
          <w:bCs/>
          <w:sz w:val="44"/>
          <w:szCs w:val="44"/>
          <w:lang w:val="en-US"/>
        </w:rPr>
        <w:t>S</w:t>
      </w:r>
      <w:r w:rsidR="00176140">
        <w:rPr>
          <w:b/>
          <w:bCs/>
          <w:sz w:val="44"/>
          <w:szCs w:val="44"/>
          <w:lang w:val="en-US"/>
        </w:rPr>
        <w:t>TALLATION</w:t>
      </w:r>
    </w:p>
    <w:p w14:paraId="6EB90A1B" w14:textId="6F0AFE4A" w:rsidR="00176140" w:rsidRDefault="00176140" w:rsidP="00176140">
      <w:pPr>
        <w:jc w:val="both"/>
        <w:rPr>
          <w:sz w:val="24"/>
          <w:szCs w:val="24"/>
          <w:lang w:val="en-US"/>
        </w:rPr>
      </w:pPr>
      <w:r>
        <w:rPr>
          <w:sz w:val="24"/>
          <w:szCs w:val="24"/>
          <w:lang w:val="en-US"/>
        </w:rPr>
        <w:t>Unpack</w:t>
      </w:r>
      <w:ins w:id="14" w:author="Cara Fisher" w:date="2021-04-15T10:24:00Z">
        <w:r w:rsidR="00C721E8">
          <w:rPr>
            <w:sz w:val="24"/>
            <w:szCs w:val="24"/>
            <w:lang w:val="en-US"/>
          </w:rPr>
          <w:t xml:space="preserve"> the</w:t>
        </w:r>
      </w:ins>
      <w:r>
        <w:rPr>
          <w:sz w:val="24"/>
          <w:szCs w:val="24"/>
          <w:lang w:val="en-US"/>
        </w:rPr>
        <w:t xml:space="preserve"> .</w:t>
      </w:r>
      <w:proofErr w:type="spellStart"/>
      <w:r>
        <w:rPr>
          <w:sz w:val="24"/>
          <w:szCs w:val="24"/>
          <w:lang w:val="en-US"/>
        </w:rPr>
        <w:t>rar</w:t>
      </w:r>
      <w:proofErr w:type="spellEnd"/>
      <w:r>
        <w:rPr>
          <w:sz w:val="24"/>
          <w:szCs w:val="24"/>
          <w:lang w:val="en-US"/>
        </w:rPr>
        <w:t xml:space="preserve"> file wherever you want. Then you can create shortcut to window_controller.py (</w:t>
      </w:r>
      <w:del w:id="15" w:author="Cara Fisher" w:date="2021-04-15T10:25:00Z">
        <w:r w:rsidDel="00C721E8">
          <w:rPr>
            <w:sz w:val="24"/>
            <w:szCs w:val="24"/>
            <w:lang w:val="en-US"/>
          </w:rPr>
          <w:delText>T</w:delText>
        </w:r>
      </w:del>
      <w:ins w:id="16" w:author="Cara Fisher" w:date="2021-04-15T10:25:00Z">
        <w:r w:rsidR="00C721E8">
          <w:rPr>
            <w:sz w:val="24"/>
            <w:szCs w:val="24"/>
            <w:lang w:val="en-US"/>
          </w:rPr>
          <w:t>t</w:t>
        </w:r>
      </w:ins>
      <w:r>
        <w:rPr>
          <w:sz w:val="24"/>
          <w:szCs w:val="24"/>
          <w:lang w:val="en-US"/>
        </w:rPr>
        <w:t>his is the main file to open the application). After unpacking and creating a shortcut</w:t>
      </w:r>
      <w:ins w:id="17" w:author="Cara Fisher" w:date="2021-04-15T10:25:00Z">
        <w:r w:rsidR="00C721E8">
          <w:rPr>
            <w:sz w:val="24"/>
            <w:szCs w:val="24"/>
            <w:lang w:val="en-US"/>
          </w:rPr>
          <w:t xml:space="preserve"> the</w:t>
        </w:r>
      </w:ins>
      <w:r>
        <w:rPr>
          <w:sz w:val="24"/>
          <w:szCs w:val="24"/>
          <w:lang w:val="en-US"/>
        </w:rPr>
        <w:t xml:space="preserve"> application is ready to be used.</w:t>
      </w:r>
    </w:p>
    <w:p w14:paraId="2F5F0E65" w14:textId="1F674E9E" w:rsidR="00531B8E" w:rsidRDefault="00531B8E" w:rsidP="00176140">
      <w:pPr>
        <w:jc w:val="both"/>
        <w:rPr>
          <w:sz w:val="24"/>
          <w:szCs w:val="24"/>
          <w:lang w:val="en-US"/>
        </w:rPr>
      </w:pPr>
    </w:p>
    <w:p w14:paraId="54718F0C" w14:textId="77777777" w:rsidR="0062627D" w:rsidRDefault="0062627D">
      <w:pPr>
        <w:rPr>
          <w:sz w:val="24"/>
          <w:szCs w:val="24"/>
          <w:lang w:val="en-US"/>
        </w:rPr>
      </w:pPr>
    </w:p>
    <w:p w14:paraId="4B50AA0B" w14:textId="65E5386F" w:rsidR="0062627D" w:rsidRDefault="0062627D" w:rsidP="0062627D">
      <w:pPr>
        <w:jc w:val="center"/>
        <w:rPr>
          <w:b/>
          <w:bCs/>
          <w:sz w:val="44"/>
          <w:szCs w:val="44"/>
          <w:lang w:val="en-US"/>
        </w:rPr>
      </w:pPr>
      <w:r>
        <w:rPr>
          <w:sz w:val="24"/>
          <w:szCs w:val="24"/>
          <w:lang w:val="en-US"/>
        </w:rPr>
        <w:br w:type="page"/>
      </w:r>
      <w:r>
        <w:rPr>
          <w:b/>
          <w:bCs/>
          <w:sz w:val="44"/>
          <w:szCs w:val="44"/>
          <w:lang w:val="en-US"/>
        </w:rPr>
        <w:lastRenderedPageBreak/>
        <w:t>GETTING STARTED</w:t>
      </w:r>
    </w:p>
    <w:p w14:paraId="25B2D524" w14:textId="412001C4" w:rsidR="0062627D" w:rsidRDefault="0062627D" w:rsidP="0062627D">
      <w:pPr>
        <w:rPr>
          <w:sz w:val="24"/>
          <w:szCs w:val="24"/>
          <w:lang w:val="en-US"/>
        </w:rPr>
      </w:pPr>
      <w:r>
        <w:rPr>
          <w:sz w:val="24"/>
          <w:szCs w:val="24"/>
          <w:lang w:val="en-US"/>
        </w:rPr>
        <w:t xml:space="preserve">This is </w:t>
      </w:r>
      <w:del w:id="18" w:author="Cara Fisher" w:date="2021-04-15T10:10:00Z">
        <w:r w:rsidDel="00183942">
          <w:rPr>
            <w:sz w:val="24"/>
            <w:szCs w:val="24"/>
            <w:lang w:val="en-US"/>
          </w:rPr>
          <w:delText xml:space="preserve">a </w:delText>
        </w:r>
      </w:del>
      <w:ins w:id="19" w:author="Cara Fisher" w:date="2021-04-15T10:10:00Z">
        <w:r w:rsidR="00183942">
          <w:rPr>
            <w:sz w:val="24"/>
            <w:szCs w:val="24"/>
            <w:lang w:val="en-US"/>
          </w:rPr>
          <w:t>the</w:t>
        </w:r>
        <w:r w:rsidR="00183942">
          <w:rPr>
            <w:sz w:val="24"/>
            <w:szCs w:val="24"/>
            <w:lang w:val="en-US"/>
          </w:rPr>
          <w:t xml:space="preserve"> </w:t>
        </w:r>
      </w:ins>
      <w:r>
        <w:rPr>
          <w:sz w:val="24"/>
          <w:szCs w:val="24"/>
          <w:lang w:val="en-US"/>
        </w:rPr>
        <w:t>first page you will see when opening the application</w:t>
      </w:r>
      <w:ins w:id="20" w:author="Cara Fisher" w:date="2021-04-15T10:10:00Z">
        <w:r w:rsidR="00183942">
          <w:rPr>
            <w:sz w:val="24"/>
            <w:szCs w:val="24"/>
            <w:lang w:val="en-US"/>
          </w:rPr>
          <w:t>:</w:t>
        </w:r>
      </w:ins>
    </w:p>
    <w:p w14:paraId="3F4A5F7E" w14:textId="77777777" w:rsidR="0062627D" w:rsidRPr="0062627D" w:rsidRDefault="0062627D" w:rsidP="0062627D">
      <w:pPr>
        <w:rPr>
          <w:sz w:val="24"/>
          <w:szCs w:val="24"/>
          <w:lang w:val="en-US"/>
        </w:rPr>
      </w:pPr>
    </w:p>
    <w:p w14:paraId="042C8F68" w14:textId="77777777" w:rsidR="0062627D" w:rsidRDefault="0062627D" w:rsidP="0062627D">
      <w:pPr>
        <w:jc w:val="center"/>
        <w:rPr>
          <w:sz w:val="24"/>
          <w:szCs w:val="24"/>
          <w:lang w:val="en-US"/>
        </w:rPr>
      </w:pPr>
      <w:r>
        <w:rPr>
          <w:noProof/>
        </w:rPr>
        <w:drawing>
          <wp:inline distT="0" distB="0" distL="0" distR="0" wp14:anchorId="7BE06F6D" wp14:editId="1850915C">
            <wp:extent cx="5760720" cy="34798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79800"/>
                    </a:xfrm>
                    <a:prstGeom prst="rect">
                      <a:avLst/>
                    </a:prstGeom>
                  </pic:spPr>
                </pic:pic>
              </a:graphicData>
            </a:graphic>
          </wp:inline>
        </w:drawing>
      </w:r>
    </w:p>
    <w:p w14:paraId="2341E91A" w14:textId="4A7D409A" w:rsidR="0062627D" w:rsidRDefault="0062627D" w:rsidP="0062627D">
      <w:pPr>
        <w:pStyle w:val="ListParagraph"/>
        <w:numPr>
          <w:ilvl w:val="0"/>
          <w:numId w:val="4"/>
        </w:numPr>
        <w:rPr>
          <w:sz w:val="24"/>
          <w:szCs w:val="24"/>
          <w:lang w:val="en-US"/>
        </w:rPr>
      </w:pPr>
      <w:r w:rsidRPr="0062627D">
        <w:rPr>
          <w:b/>
          <w:bCs/>
          <w:sz w:val="24"/>
          <w:szCs w:val="24"/>
          <w:lang w:val="en-US"/>
        </w:rPr>
        <w:t xml:space="preserve">To create an account, </w:t>
      </w:r>
      <w:r>
        <w:rPr>
          <w:sz w:val="24"/>
          <w:szCs w:val="24"/>
          <w:lang w:val="en-US"/>
        </w:rPr>
        <w:t>click Create Account.</w:t>
      </w:r>
    </w:p>
    <w:p w14:paraId="453AFA7A" w14:textId="03F084BD" w:rsidR="0062627D" w:rsidRDefault="0062627D" w:rsidP="0062627D">
      <w:pPr>
        <w:pStyle w:val="ListParagraph"/>
        <w:numPr>
          <w:ilvl w:val="0"/>
          <w:numId w:val="4"/>
        </w:numPr>
        <w:rPr>
          <w:sz w:val="24"/>
          <w:szCs w:val="24"/>
          <w:lang w:val="en-US"/>
        </w:rPr>
      </w:pPr>
      <w:r w:rsidRPr="0062627D">
        <w:rPr>
          <w:b/>
          <w:bCs/>
          <w:sz w:val="24"/>
          <w:szCs w:val="24"/>
          <w:lang w:val="en-US"/>
        </w:rPr>
        <w:t>To login,</w:t>
      </w:r>
      <w:r>
        <w:rPr>
          <w:sz w:val="24"/>
          <w:szCs w:val="24"/>
          <w:lang w:val="en-US"/>
        </w:rPr>
        <w:t xml:space="preserve"> click one of the account</w:t>
      </w:r>
      <w:ins w:id="21" w:author="Cara Fisher" w:date="2021-04-15T10:10:00Z">
        <w:r w:rsidR="00183942">
          <w:rPr>
            <w:sz w:val="24"/>
            <w:szCs w:val="24"/>
            <w:lang w:val="en-US"/>
          </w:rPr>
          <w:t>s</w:t>
        </w:r>
      </w:ins>
      <w:r>
        <w:rPr>
          <w:sz w:val="24"/>
          <w:szCs w:val="24"/>
          <w:lang w:val="en-US"/>
        </w:rPr>
        <w:t xml:space="preserve"> on the bottom of your screen.</w:t>
      </w:r>
    </w:p>
    <w:p w14:paraId="55D2222D" w14:textId="6B1A6BE8" w:rsidR="0062627D" w:rsidRDefault="0062627D" w:rsidP="0062627D">
      <w:pPr>
        <w:pStyle w:val="ListParagraph"/>
        <w:rPr>
          <w:sz w:val="24"/>
          <w:szCs w:val="24"/>
          <w:lang w:val="en-US"/>
        </w:rPr>
      </w:pPr>
      <w:r>
        <w:rPr>
          <w:sz w:val="24"/>
          <w:szCs w:val="24"/>
          <w:lang w:val="en-US"/>
        </w:rPr>
        <w:t>This will take you to the login screen</w:t>
      </w:r>
      <w:r w:rsidR="0042083B">
        <w:rPr>
          <w:sz w:val="24"/>
          <w:szCs w:val="24"/>
          <w:lang w:val="en-US"/>
        </w:rPr>
        <w:t>.</w:t>
      </w:r>
    </w:p>
    <w:p w14:paraId="0283281D" w14:textId="77777777" w:rsidR="0062627D" w:rsidRDefault="0062627D" w:rsidP="0062627D">
      <w:pPr>
        <w:pStyle w:val="ListParagraph"/>
        <w:rPr>
          <w:sz w:val="24"/>
          <w:szCs w:val="24"/>
          <w:lang w:val="en-US"/>
        </w:rPr>
      </w:pPr>
      <w:r>
        <w:rPr>
          <w:noProof/>
        </w:rPr>
        <w:drawing>
          <wp:inline distT="0" distB="0" distL="0" distR="0" wp14:anchorId="62BE888C" wp14:editId="01C9ABAA">
            <wp:extent cx="2305050" cy="2274418"/>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295" cy="2308208"/>
                    </a:xfrm>
                    <a:prstGeom prst="rect">
                      <a:avLst/>
                    </a:prstGeom>
                  </pic:spPr>
                </pic:pic>
              </a:graphicData>
            </a:graphic>
          </wp:inline>
        </w:drawing>
      </w:r>
    </w:p>
    <w:p w14:paraId="593FCF26" w14:textId="6FAA95B2" w:rsidR="00531B8E" w:rsidRPr="0062627D" w:rsidRDefault="0042083B" w:rsidP="0062627D">
      <w:pPr>
        <w:pStyle w:val="ListParagraph"/>
        <w:numPr>
          <w:ilvl w:val="0"/>
          <w:numId w:val="4"/>
        </w:numPr>
        <w:rPr>
          <w:sz w:val="24"/>
          <w:szCs w:val="24"/>
          <w:lang w:val="en-US"/>
        </w:rPr>
      </w:pPr>
      <w:r w:rsidRPr="0042083B">
        <w:rPr>
          <w:b/>
          <w:bCs/>
          <w:sz w:val="24"/>
          <w:szCs w:val="24"/>
          <w:lang w:val="en-US"/>
        </w:rPr>
        <w:t>To login,</w:t>
      </w:r>
      <w:r>
        <w:rPr>
          <w:sz w:val="24"/>
          <w:szCs w:val="24"/>
          <w:lang w:val="en-US"/>
        </w:rPr>
        <w:t xml:space="preserve"> enter your password and click Login.</w:t>
      </w:r>
      <w:r w:rsidR="00531B8E" w:rsidRPr="0062627D">
        <w:rPr>
          <w:sz w:val="24"/>
          <w:szCs w:val="24"/>
          <w:lang w:val="en-US"/>
        </w:rPr>
        <w:br w:type="page"/>
      </w:r>
    </w:p>
    <w:p w14:paraId="2768D086" w14:textId="0879640C" w:rsidR="00531B8E" w:rsidRDefault="00531B8E" w:rsidP="00531B8E">
      <w:pPr>
        <w:jc w:val="center"/>
        <w:rPr>
          <w:b/>
          <w:bCs/>
          <w:sz w:val="44"/>
          <w:szCs w:val="44"/>
          <w:lang w:val="en-US"/>
        </w:rPr>
      </w:pPr>
      <w:r>
        <w:rPr>
          <w:b/>
          <w:bCs/>
          <w:sz w:val="44"/>
          <w:szCs w:val="44"/>
          <w:lang w:val="en-US"/>
        </w:rPr>
        <w:lastRenderedPageBreak/>
        <w:t>EXPLORING THE START PAGE</w:t>
      </w:r>
      <w:r w:rsidR="0042083B">
        <w:rPr>
          <w:b/>
          <w:bCs/>
          <w:sz w:val="44"/>
          <w:szCs w:val="44"/>
          <w:lang w:val="en-US"/>
        </w:rPr>
        <w:t xml:space="preserve"> AND MENU</w:t>
      </w:r>
    </w:p>
    <w:p w14:paraId="3AD443E4" w14:textId="3D20F38B" w:rsidR="00176140" w:rsidRDefault="00531B8E" w:rsidP="0062627D">
      <w:pPr>
        <w:rPr>
          <w:sz w:val="24"/>
          <w:szCs w:val="24"/>
          <w:lang w:val="en-US"/>
        </w:rPr>
      </w:pPr>
      <w:r>
        <w:rPr>
          <w:sz w:val="24"/>
          <w:szCs w:val="24"/>
          <w:lang w:val="en-US"/>
        </w:rPr>
        <w:t>The start page is a convenient hub to all the parts of our Application</w:t>
      </w:r>
      <w:ins w:id="22" w:author="Cara Fisher" w:date="2021-04-15T10:10:00Z">
        <w:r w:rsidR="00183942">
          <w:rPr>
            <w:sz w:val="24"/>
            <w:szCs w:val="24"/>
            <w:lang w:val="en-US"/>
          </w:rPr>
          <w:t>:</w:t>
        </w:r>
      </w:ins>
    </w:p>
    <w:p w14:paraId="55DC38C4" w14:textId="77777777" w:rsidR="0062627D" w:rsidRPr="0062627D" w:rsidRDefault="0062627D" w:rsidP="0062627D">
      <w:pPr>
        <w:rPr>
          <w:sz w:val="24"/>
          <w:szCs w:val="24"/>
          <w:lang w:val="en-US"/>
        </w:rPr>
      </w:pPr>
    </w:p>
    <w:p w14:paraId="56DFECCA" w14:textId="5FF6E1AD" w:rsidR="00176140" w:rsidRDefault="002F745F" w:rsidP="00176140">
      <w:pPr>
        <w:jc w:val="center"/>
        <w:rPr>
          <w:b/>
          <w:bCs/>
          <w:sz w:val="44"/>
          <w:szCs w:val="44"/>
          <w:lang w:val="en-US"/>
        </w:rPr>
      </w:pPr>
      <w:r>
        <w:rPr>
          <w:noProof/>
        </w:rPr>
        <w:drawing>
          <wp:inline distT="0" distB="0" distL="0" distR="0" wp14:anchorId="1D3C8915" wp14:editId="02F433F5">
            <wp:extent cx="5760720" cy="36042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04260"/>
                    </a:xfrm>
                    <a:prstGeom prst="rect">
                      <a:avLst/>
                    </a:prstGeom>
                  </pic:spPr>
                </pic:pic>
              </a:graphicData>
            </a:graphic>
          </wp:inline>
        </w:drawing>
      </w:r>
    </w:p>
    <w:p w14:paraId="247F4626" w14:textId="422422EC" w:rsidR="00531B8E" w:rsidRDefault="00531B8E" w:rsidP="00531B8E">
      <w:pPr>
        <w:pStyle w:val="ListParagraph"/>
        <w:numPr>
          <w:ilvl w:val="0"/>
          <w:numId w:val="1"/>
        </w:numPr>
        <w:rPr>
          <w:sz w:val="24"/>
          <w:szCs w:val="24"/>
          <w:lang w:val="en-US"/>
        </w:rPr>
      </w:pPr>
      <w:r w:rsidRPr="00531B8E">
        <w:rPr>
          <w:b/>
          <w:bCs/>
          <w:sz w:val="24"/>
          <w:szCs w:val="24"/>
          <w:lang w:val="en-US"/>
        </w:rPr>
        <w:t>To open User portfolio,</w:t>
      </w:r>
      <w:r>
        <w:rPr>
          <w:sz w:val="24"/>
          <w:szCs w:val="24"/>
          <w:lang w:val="en-US"/>
        </w:rPr>
        <w:t xml:space="preserve"> click User Portfolio</w:t>
      </w:r>
      <w:r w:rsidR="0062627D">
        <w:rPr>
          <w:sz w:val="24"/>
          <w:szCs w:val="24"/>
          <w:lang w:val="en-US"/>
        </w:rPr>
        <w:t>.</w:t>
      </w:r>
    </w:p>
    <w:p w14:paraId="6776F329" w14:textId="7F5C7C71" w:rsidR="00531B8E" w:rsidRDefault="00531B8E" w:rsidP="00531B8E">
      <w:pPr>
        <w:pStyle w:val="ListParagraph"/>
        <w:numPr>
          <w:ilvl w:val="0"/>
          <w:numId w:val="1"/>
        </w:numPr>
        <w:rPr>
          <w:sz w:val="24"/>
          <w:szCs w:val="24"/>
          <w:lang w:val="en-US"/>
        </w:rPr>
      </w:pPr>
      <w:r>
        <w:rPr>
          <w:b/>
          <w:bCs/>
          <w:sz w:val="24"/>
          <w:szCs w:val="24"/>
          <w:lang w:val="en-US"/>
        </w:rPr>
        <w:t xml:space="preserve">To open Jobs Menu, </w:t>
      </w:r>
      <w:r>
        <w:rPr>
          <w:sz w:val="24"/>
          <w:szCs w:val="24"/>
          <w:lang w:val="en-US"/>
        </w:rPr>
        <w:t>click Find a Job</w:t>
      </w:r>
      <w:r w:rsidR="0062627D">
        <w:rPr>
          <w:sz w:val="24"/>
          <w:szCs w:val="24"/>
          <w:lang w:val="en-US"/>
        </w:rPr>
        <w:t>.</w:t>
      </w:r>
    </w:p>
    <w:p w14:paraId="478BC4C6" w14:textId="1A1EEA8C" w:rsidR="00531B8E" w:rsidRPr="00531B8E" w:rsidRDefault="00531B8E" w:rsidP="00531B8E">
      <w:pPr>
        <w:pStyle w:val="ListParagraph"/>
        <w:numPr>
          <w:ilvl w:val="0"/>
          <w:numId w:val="1"/>
        </w:numPr>
        <w:rPr>
          <w:sz w:val="24"/>
          <w:szCs w:val="24"/>
          <w:lang w:val="en-US"/>
        </w:rPr>
      </w:pPr>
      <w:r>
        <w:rPr>
          <w:b/>
          <w:bCs/>
          <w:sz w:val="24"/>
          <w:szCs w:val="24"/>
          <w:lang w:val="en-US"/>
        </w:rPr>
        <w:t xml:space="preserve">To open Skill Resources, </w:t>
      </w:r>
      <w:r w:rsidRPr="00531B8E">
        <w:rPr>
          <w:sz w:val="24"/>
          <w:szCs w:val="24"/>
          <w:lang w:val="en-US"/>
        </w:rPr>
        <w:t>click Acquire New Skills</w:t>
      </w:r>
      <w:r w:rsidR="0062627D">
        <w:rPr>
          <w:sz w:val="24"/>
          <w:szCs w:val="24"/>
          <w:lang w:val="en-US"/>
        </w:rPr>
        <w:t>.</w:t>
      </w:r>
    </w:p>
    <w:p w14:paraId="459590C8" w14:textId="2F18BB20" w:rsidR="00531B8E" w:rsidRDefault="00531B8E" w:rsidP="00531B8E">
      <w:pPr>
        <w:pStyle w:val="ListParagraph"/>
        <w:numPr>
          <w:ilvl w:val="0"/>
          <w:numId w:val="1"/>
        </w:numPr>
        <w:rPr>
          <w:sz w:val="24"/>
          <w:szCs w:val="24"/>
          <w:lang w:val="en-US"/>
        </w:rPr>
      </w:pPr>
      <w:r>
        <w:rPr>
          <w:b/>
          <w:bCs/>
          <w:sz w:val="24"/>
          <w:szCs w:val="24"/>
          <w:lang w:val="en-US"/>
        </w:rPr>
        <w:t xml:space="preserve">To open your Action Plan, </w:t>
      </w:r>
      <w:r w:rsidRPr="00531B8E">
        <w:rPr>
          <w:sz w:val="24"/>
          <w:szCs w:val="24"/>
          <w:lang w:val="en-US"/>
        </w:rPr>
        <w:t>click Action Plan</w:t>
      </w:r>
      <w:r w:rsidR="0062627D">
        <w:rPr>
          <w:sz w:val="24"/>
          <w:szCs w:val="24"/>
          <w:lang w:val="en-US"/>
        </w:rPr>
        <w:t>.</w:t>
      </w:r>
    </w:p>
    <w:p w14:paraId="014B43FC" w14:textId="33FFC813" w:rsidR="0062627D" w:rsidRDefault="00531B8E" w:rsidP="0062627D">
      <w:pPr>
        <w:pStyle w:val="ListParagraph"/>
        <w:numPr>
          <w:ilvl w:val="0"/>
          <w:numId w:val="1"/>
        </w:numPr>
        <w:rPr>
          <w:sz w:val="24"/>
          <w:szCs w:val="24"/>
          <w:lang w:val="en-US"/>
        </w:rPr>
      </w:pPr>
      <w:r>
        <w:rPr>
          <w:b/>
          <w:bCs/>
          <w:sz w:val="24"/>
          <w:szCs w:val="24"/>
          <w:lang w:val="en-US"/>
        </w:rPr>
        <w:t xml:space="preserve">To open Menu, </w:t>
      </w:r>
      <w:r w:rsidR="0062627D">
        <w:rPr>
          <w:sz w:val="24"/>
          <w:szCs w:val="24"/>
          <w:lang w:val="en-US"/>
        </w:rPr>
        <w:t>click icon in top</w:t>
      </w:r>
      <w:r w:rsidR="0062627D">
        <w:rPr>
          <w:noProof/>
        </w:rPr>
        <w:drawing>
          <wp:inline distT="0" distB="0" distL="0" distR="0" wp14:anchorId="007471E9" wp14:editId="5593ECEC">
            <wp:extent cx="396875" cy="333375"/>
            <wp:effectExtent l="0" t="0" r="317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425938" cy="357788"/>
                    </a:xfrm>
                    <a:prstGeom prst="rect">
                      <a:avLst/>
                    </a:prstGeom>
                  </pic:spPr>
                </pic:pic>
              </a:graphicData>
            </a:graphic>
          </wp:inline>
        </w:drawing>
      </w:r>
      <w:r w:rsidR="0062627D">
        <w:rPr>
          <w:sz w:val="24"/>
          <w:szCs w:val="24"/>
          <w:lang w:val="en-US"/>
        </w:rPr>
        <w:t>.</w:t>
      </w:r>
    </w:p>
    <w:p w14:paraId="76AB3EB7" w14:textId="3D37B9A5" w:rsidR="0042083B" w:rsidRDefault="0042083B" w:rsidP="0042083B">
      <w:pPr>
        <w:pStyle w:val="ListParagraph"/>
        <w:rPr>
          <w:sz w:val="24"/>
          <w:szCs w:val="24"/>
          <w:lang w:val="en-US"/>
        </w:rPr>
      </w:pPr>
      <w:r>
        <w:rPr>
          <w:noProof/>
        </w:rPr>
        <w:lastRenderedPageBreak/>
        <w:drawing>
          <wp:inline distT="0" distB="0" distL="0" distR="0" wp14:anchorId="1DD9D479" wp14:editId="65ECEF8A">
            <wp:extent cx="5760720" cy="357759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77590"/>
                    </a:xfrm>
                    <a:prstGeom prst="rect">
                      <a:avLst/>
                    </a:prstGeom>
                  </pic:spPr>
                </pic:pic>
              </a:graphicData>
            </a:graphic>
          </wp:inline>
        </w:drawing>
      </w:r>
    </w:p>
    <w:p w14:paraId="48347981" w14:textId="77777777" w:rsidR="003C13F0" w:rsidRDefault="003C13F0" w:rsidP="0062627D">
      <w:pPr>
        <w:pStyle w:val="ListParagraph"/>
        <w:rPr>
          <w:sz w:val="24"/>
          <w:szCs w:val="24"/>
          <w:lang w:val="en-US"/>
        </w:rPr>
      </w:pPr>
    </w:p>
    <w:p w14:paraId="64D54A5A" w14:textId="14D18F4A" w:rsidR="003C13F0" w:rsidRDefault="0042083B" w:rsidP="0062627D">
      <w:pPr>
        <w:pStyle w:val="ListParagraph"/>
        <w:rPr>
          <w:sz w:val="24"/>
          <w:szCs w:val="24"/>
          <w:lang w:val="en-US"/>
        </w:rPr>
      </w:pPr>
      <w:r>
        <w:rPr>
          <w:sz w:val="24"/>
          <w:szCs w:val="24"/>
          <w:lang w:val="en-US"/>
        </w:rPr>
        <w:t xml:space="preserve">This is </w:t>
      </w:r>
      <w:ins w:id="23" w:author="Cara Fisher" w:date="2021-04-15T10:11:00Z">
        <w:r w:rsidR="00183942">
          <w:rPr>
            <w:sz w:val="24"/>
            <w:szCs w:val="24"/>
            <w:lang w:val="en-US"/>
          </w:rPr>
          <w:t>the</w:t>
        </w:r>
      </w:ins>
      <w:del w:id="24" w:author="Cara Fisher" w:date="2021-04-15T10:11:00Z">
        <w:r w:rsidDel="00183942">
          <w:rPr>
            <w:sz w:val="24"/>
            <w:szCs w:val="24"/>
            <w:lang w:val="en-US"/>
          </w:rPr>
          <w:delText>a</w:delText>
        </w:r>
      </w:del>
      <w:r>
        <w:rPr>
          <w:sz w:val="24"/>
          <w:szCs w:val="24"/>
          <w:lang w:val="en-US"/>
        </w:rPr>
        <w:t xml:space="preserve"> main page with </w:t>
      </w:r>
      <w:ins w:id="25" w:author="Cara Fisher" w:date="2021-04-15T10:11:00Z">
        <w:r w:rsidR="00183942">
          <w:rPr>
            <w:sz w:val="24"/>
            <w:szCs w:val="24"/>
            <w:lang w:val="en-US"/>
          </w:rPr>
          <w:t xml:space="preserve">the </w:t>
        </w:r>
      </w:ins>
      <w:r>
        <w:rPr>
          <w:sz w:val="24"/>
          <w:szCs w:val="24"/>
          <w:lang w:val="en-US"/>
        </w:rPr>
        <w:t xml:space="preserve">menu opened. You can access most places in the program from </w:t>
      </w:r>
      <w:ins w:id="26" w:author="Cara Fisher" w:date="2021-04-15T10:11:00Z">
        <w:r w:rsidR="00183942">
          <w:rPr>
            <w:sz w:val="24"/>
            <w:szCs w:val="24"/>
            <w:lang w:val="en-US"/>
          </w:rPr>
          <w:t xml:space="preserve">this </w:t>
        </w:r>
      </w:ins>
      <w:r>
        <w:rPr>
          <w:sz w:val="24"/>
          <w:szCs w:val="24"/>
          <w:lang w:val="en-US"/>
        </w:rPr>
        <w:t xml:space="preserve">menu. </w:t>
      </w:r>
      <w:ins w:id="27" w:author="Cara Fisher" w:date="2021-04-15T10:11:00Z">
        <w:r w:rsidR="00183942">
          <w:rPr>
            <w:sz w:val="24"/>
            <w:szCs w:val="24"/>
            <w:lang w:val="en-US"/>
          </w:rPr>
          <w:t xml:space="preserve">The </w:t>
        </w:r>
      </w:ins>
      <w:del w:id="28" w:author="Cara Fisher" w:date="2021-04-15T10:11:00Z">
        <w:r w:rsidR="003C13F0" w:rsidDel="00183942">
          <w:rPr>
            <w:sz w:val="24"/>
            <w:szCs w:val="24"/>
            <w:lang w:val="en-US"/>
          </w:rPr>
          <w:delText>M</w:delText>
        </w:r>
      </w:del>
      <w:ins w:id="29" w:author="Cara Fisher" w:date="2021-04-15T10:11:00Z">
        <w:r w:rsidR="00183942">
          <w:rPr>
            <w:sz w:val="24"/>
            <w:szCs w:val="24"/>
            <w:lang w:val="en-US"/>
          </w:rPr>
          <w:t>m</w:t>
        </w:r>
      </w:ins>
      <w:r w:rsidR="003C13F0">
        <w:rPr>
          <w:sz w:val="24"/>
          <w:szCs w:val="24"/>
          <w:lang w:val="en-US"/>
        </w:rPr>
        <w:t xml:space="preserve">enu is also available to you from any place in the program. This way you do not have to go through the main page to access other pages. </w:t>
      </w:r>
    </w:p>
    <w:p w14:paraId="126350A3" w14:textId="77777777" w:rsidR="003C13F0" w:rsidRDefault="003C13F0">
      <w:pPr>
        <w:rPr>
          <w:sz w:val="24"/>
          <w:szCs w:val="24"/>
          <w:lang w:val="en-US"/>
        </w:rPr>
      </w:pPr>
      <w:r>
        <w:rPr>
          <w:sz w:val="24"/>
          <w:szCs w:val="24"/>
          <w:lang w:val="en-US"/>
        </w:rPr>
        <w:br w:type="page"/>
      </w:r>
    </w:p>
    <w:p w14:paraId="765DC746" w14:textId="7A5AA888" w:rsidR="0062627D" w:rsidRDefault="003C13F0" w:rsidP="003C13F0">
      <w:pPr>
        <w:jc w:val="center"/>
        <w:rPr>
          <w:b/>
          <w:bCs/>
          <w:sz w:val="44"/>
          <w:szCs w:val="44"/>
          <w:lang w:val="en-US"/>
        </w:rPr>
      </w:pPr>
      <w:r w:rsidRPr="003C13F0">
        <w:rPr>
          <w:b/>
          <w:bCs/>
          <w:sz w:val="44"/>
          <w:szCs w:val="44"/>
          <w:lang w:val="en-US"/>
        </w:rPr>
        <w:lastRenderedPageBreak/>
        <w:t>USER PORFOLIO</w:t>
      </w:r>
    </w:p>
    <w:p w14:paraId="03007082" w14:textId="1068DF07" w:rsidR="003C13F0" w:rsidRDefault="003C13F0" w:rsidP="003C13F0">
      <w:pPr>
        <w:rPr>
          <w:sz w:val="24"/>
          <w:szCs w:val="24"/>
          <w:lang w:val="en-US"/>
        </w:rPr>
      </w:pPr>
      <w:r>
        <w:rPr>
          <w:noProof/>
        </w:rPr>
        <w:drawing>
          <wp:inline distT="0" distB="0" distL="0" distR="0" wp14:anchorId="37C60A54" wp14:editId="515DA3FC">
            <wp:extent cx="5760720" cy="35750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75050"/>
                    </a:xfrm>
                    <a:prstGeom prst="rect">
                      <a:avLst/>
                    </a:prstGeom>
                  </pic:spPr>
                </pic:pic>
              </a:graphicData>
            </a:graphic>
          </wp:inline>
        </w:drawing>
      </w:r>
    </w:p>
    <w:p w14:paraId="2240D946" w14:textId="5B228CF4" w:rsidR="003C13F0" w:rsidRDefault="003C13F0" w:rsidP="003C13F0">
      <w:pPr>
        <w:rPr>
          <w:sz w:val="24"/>
          <w:szCs w:val="24"/>
          <w:lang w:val="en-US"/>
        </w:rPr>
      </w:pPr>
      <w:r>
        <w:rPr>
          <w:sz w:val="24"/>
          <w:szCs w:val="24"/>
          <w:lang w:val="en-US"/>
        </w:rPr>
        <w:t xml:space="preserve">This is </w:t>
      </w:r>
      <w:ins w:id="30" w:author="Cara Fisher" w:date="2021-04-15T10:11:00Z">
        <w:r w:rsidR="00183942">
          <w:rPr>
            <w:sz w:val="24"/>
            <w:szCs w:val="24"/>
            <w:lang w:val="en-US"/>
          </w:rPr>
          <w:t>the</w:t>
        </w:r>
      </w:ins>
      <w:del w:id="31" w:author="Cara Fisher" w:date="2021-04-15T10:11:00Z">
        <w:r w:rsidDel="00183942">
          <w:rPr>
            <w:sz w:val="24"/>
            <w:szCs w:val="24"/>
            <w:lang w:val="en-US"/>
          </w:rPr>
          <w:delText>a</w:delText>
        </w:r>
      </w:del>
      <w:r>
        <w:rPr>
          <w:sz w:val="24"/>
          <w:szCs w:val="24"/>
          <w:lang w:val="en-US"/>
        </w:rPr>
        <w:t xml:space="preserve"> user portfolio page</w:t>
      </w:r>
      <w:ins w:id="32" w:author="Cara Fisher" w:date="2021-04-15T10:11:00Z">
        <w:r w:rsidR="00183942">
          <w:rPr>
            <w:sz w:val="24"/>
            <w:szCs w:val="24"/>
            <w:lang w:val="en-US"/>
          </w:rPr>
          <w:t>.</w:t>
        </w:r>
      </w:ins>
      <w:r>
        <w:rPr>
          <w:sz w:val="24"/>
          <w:szCs w:val="24"/>
          <w:lang w:val="en-US"/>
        </w:rPr>
        <w:t xml:space="preserve"> </w:t>
      </w:r>
      <w:del w:id="33" w:author="Cara Fisher" w:date="2021-04-15T10:11:00Z">
        <w:r w:rsidDel="00183942">
          <w:rPr>
            <w:sz w:val="24"/>
            <w:szCs w:val="24"/>
            <w:lang w:val="en-US"/>
          </w:rPr>
          <w:delText>i</w:delText>
        </w:r>
      </w:del>
      <w:ins w:id="34" w:author="Cara Fisher" w:date="2021-04-15T10:11:00Z">
        <w:r w:rsidR="00183942">
          <w:rPr>
            <w:sz w:val="24"/>
            <w:szCs w:val="24"/>
            <w:lang w:val="en-US"/>
          </w:rPr>
          <w:t>I</w:t>
        </w:r>
      </w:ins>
      <w:r>
        <w:rPr>
          <w:sz w:val="24"/>
          <w:szCs w:val="24"/>
          <w:lang w:val="en-US"/>
        </w:rPr>
        <w:t>t has all you</w:t>
      </w:r>
      <w:ins w:id="35" w:author="Cara Fisher" w:date="2021-04-15T10:11:00Z">
        <w:r w:rsidR="00183942">
          <w:rPr>
            <w:sz w:val="24"/>
            <w:szCs w:val="24"/>
            <w:lang w:val="en-US"/>
          </w:rPr>
          <w:t>r</w:t>
        </w:r>
      </w:ins>
      <w:r>
        <w:rPr>
          <w:sz w:val="24"/>
          <w:szCs w:val="24"/>
          <w:lang w:val="en-US"/>
        </w:rPr>
        <w:t xml:space="preserve"> inputted skills, work experience and education.</w:t>
      </w:r>
    </w:p>
    <w:p w14:paraId="483933E2" w14:textId="1C6380DD" w:rsidR="003C13F0" w:rsidRDefault="003C13F0" w:rsidP="003C13F0">
      <w:pPr>
        <w:rPr>
          <w:sz w:val="24"/>
          <w:szCs w:val="24"/>
          <w:lang w:val="en-US"/>
        </w:rPr>
      </w:pPr>
      <w:r>
        <w:rPr>
          <w:sz w:val="24"/>
          <w:szCs w:val="24"/>
          <w:lang w:val="en-US"/>
        </w:rPr>
        <w:t xml:space="preserve">If you want to access any of the </w:t>
      </w:r>
      <w:del w:id="36" w:author="Cara Fisher" w:date="2021-04-15T10:12:00Z">
        <w:r w:rsidDel="00183942">
          <w:rPr>
            <w:sz w:val="24"/>
            <w:szCs w:val="24"/>
            <w:lang w:val="en-US"/>
          </w:rPr>
          <w:delText>inputs to check more</w:delText>
        </w:r>
      </w:del>
      <w:ins w:id="37" w:author="Cara Fisher" w:date="2021-04-15T10:12:00Z">
        <w:r w:rsidR="00183942">
          <w:rPr>
            <w:sz w:val="24"/>
            <w:szCs w:val="24"/>
            <w:lang w:val="en-US"/>
          </w:rPr>
          <w:t>items to view it in more detail</w:t>
        </w:r>
      </w:ins>
      <w:del w:id="38" w:author="Cara Fisher" w:date="2021-04-15T10:12:00Z">
        <w:r w:rsidDel="00183942">
          <w:rPr>
            <w:sz w:val="24"/>
            <w:szCs w:val="24"/>
            <w:lang w:val="en-US"/>
          </w:rPr>
          <w:delText xml:space="preserve"> about them</w:delText>
        </w:r>
      </w:del>
      <w:r>
        <w:rPr>
          <w:sz w:val="24"/>
          <w:szCs w:val="24"/>
          <w:lang w:val="en-US"/>
        </w:rPr>
        <w:t>, click them directly</w:t>
      </w:r>
      <w:ins w:id="39" w:author="Cara Fisher" w:date="2021-04-15T10:12:00Z">
        <w:r w:rsidR="00183942">
          <w:rPr>
            <w:sz w:val="24"/>
            <w:szCs w:val="24"/>
            <w:lang w:val="en-US"/>
          </w:rPr>
          <w:t xml:space="preserve"> on the item and</w:t>
        </w:r>
      </w:ins>
      <w:r>
        <w:rPr>
          <w:sz w:val="24"/>
          <w:szCs w:val="24"/>
          <w:lang w:val="en-US"/>
        </w:rPr>
        <w:t xml:space="preserve"> it will display </w:t>
      </w:r>
      <w:del w:id="40" w:author="Cara Fisher" w:date="2021-04-15T10:12:00Z">
        <w:r w:rsidDel="00183942">
          <w:rPr>
            <w:sz w:val="24"/>
            <w:szCs w:val="24"/>
            <w:lang w:val="en-US"/>
          </w:rPr>
          <w:delText xml:space="preserve">you </w:delText>
        </w:r>
      </w:del>
      <w:r>
        <w:rPr>
          <w:sz w:val="24"/>
          <w:szCs w:val="24"/>
          <w:lang w:val="en-US"/>
        </w:rPr>
        <w:t xml:space="preserve">more information. </w:t>
      </w:r>
    </w:p>
    <w:p w14:paraId="43E0C6E7" w14:textId="387D451C" w:rsidR="003C13F0" w:rsidRDefault="003C13F0" w:rsidP="003C13F0">
      <w:pPr>
        <w:rPr>
          <w:sz w:val="24"/>
          <w:szCs w:val="24"/>
          <w:lang w:val="en-US"/>
        </w:rPr>
      </w:pPr>
      <w:r>
        <w:rPr>
          <w:sz w:val="24"/>
          <w:szCs w:val="24"/>
          <w:lang w:val="en-US"/>
        </w:rPr>
        <w:t xml:space="preserve">To add </w:t>
      </w:r>
      <w:ins w:id="41" w:author="Cara Fisher" w:date="2021-04-15T10:12:00Z">
        <w:r w:rsidR="00183942">
          <w:rPr>
            <w:sz w:val="24"/>
            <w:szCs w:val="24"/>
            <w:lang w:val="en-US"/>
          </w:rPr>
          <w:t xml:space="preserve">a </w:t>
        </w:r>
      </w:ins>
      <w:r>
        <w:rPr>
          <w:sz w:val="24"/>
          <w:szCs w:val="24"/>
          <w:lang w:val="en-US"/>
        </w:rPr>
        <w:t xml:space="preserve">new Item in this list click ADD NEW ITEM. </w:t>
      </w:r>
      <w:ins w:id="42" w:author="Cara Fisher" w:date="2021-04-15T10:12:00Z">
        <w:r w:rsidR="00183942">
          <w:rPr>
            <w:sz w:val="24"/>
            <w:szCs w:val="24"/>
            <w:lang w:val="en-US"/>
          </w:rPr>
          <w:t xml:space="preserve">A </w:t>
        </w:r>
      </w:ins>
      <w:del w:id="43" w:author="Cara Fisher" w:date="2021-04-15T10:12:00Z">
        <w:r w:rsidDel="00183942">
          <w:rPr>
            <w:sz w:val="24"/>
            <w:szCs w:val="24"/>
            <w:lang w:val="en-US"/>
          </w:rPr>
          <w:delText>S</w:delText>
        </w:r>
      </w:del>
      <w:ins w:id="44" w:author="Cara Fisher" w:date="2021-04-15T10:12:00Z">
        <w:r w:rsidR="00183942">
          <w:rPr>
            <w:sz w:val="24"/>
            <w:szCs w:val="24"/>
            <w:lang w:val="en-US"/>
          </w:rPr>
          <w:t>s</w:t>
        </w:r>
      </w:ins>
      <w:r>
        <w:rPr>
          <w:sz w:val="24"/>
          <w:szCs w:val="24"/>
          <w:lang w:val="en-US"/>
        </w:rPr>
        <w:t>mall window will pop up in which you can choose wh</w:t>
      </w:r>
      <w:ins w:id="45" w:author="Cara Fisher" w:date="2021-04-15T10:12:00Z">
        <w:r w:rsidR="00183942">
          <w:rPr>
            <w:sz w:val="24"/>
            <w:szCs w:val="24"/>
            <w:lang w:val="en-US"/>
          </w:rPr>
          <w:t>ich</w:t>
        </w:r>
      </w:ins>
      <w:del w:id="46" w:author="Cara Fisher" w:date="2021-04-15T10:12:00Z">
        <w:r w:rsidDel="00183942">
          <w:rPr>
            <w:sz w:val="24"/>
            <w:szCs w:val="24"/>
            <w:lang w:val="en-US"/>
          </w:rPr>
          <w:delText>at</w:delText>
        </w:r>
      </w:del>
      <w:r>
        <w:rPr>
          <w:sz w:val="24"/>
          <w:szCs w:val="24"/>
          <w:lang w:val="en-US"/>
        </w:rPr>
        <w:t xml:space="preserve"> item you would like to add.</w:t>
      </w:r>
    </w:p>
    <w:p w14:paraId="328CB253" w14:textId="2D003F4B" w:rsidR="003C13F0" w:rsidRDefault="003C13F0" w:rsidP="003C13F0">
      <w:pPr>
        <w:rPr>
          <w:sz w:val="24"/>
          <w:szCs w:val="24"/>
          <w:lang w:val="en-US"/>
        </w:rPr>
      </w:pPr>
      <w:r>
        <w:rPr>
          <w:noProof/>
        </w:rPr>
        <w:drawing>
          <wp:inline distT="0" distB="0" distL="0" distR="0" wp14:anchorId="61CF3114" wp14:editId="052A8D4D">
            <wp:extent cx="5760720" cy="193548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5480"/>
                    </a:xfrm>
                    <a:prstGeom prst="rect">
                      <a:avLst/>
                    </a:prstGeom>
                  </pic:spPr>
                </pic:pic>
              </a:graphicData>
            </a:graphic>
          </wp:inline>
        </w:drawing>
      </w:r>
    </w:p>
    <w:p w14:paraId="7D88E0E8" w14:textId="5C6D457A" w:rsidR="003C13F0" w:rsidRDefault="003C13F0" w:rsidP="003C13F0">
      <w:pPr>
        <w:rPr>
          <w:sz w:val="24"/>
          <w:szCs w:val="24"/>
          <w:lang w:val="en-US"/>
        </w:rPr>
      </w:pPr>
      <w:r>
        <w:rPr>
          <w:sz w:val="24"/>
          <w:szCs w:val="24"/>
          <w:lang w:val="en-US"/>
        </w:rPr>
        <w:t xml:space="preserve">Then it will take you to the </w:t>
      </w:r>
      <w:ins w:id="47" w:author="Cara Fisher" w:date="2021-04-15T10:13:00Z">
        <w:r w:rsidR="00183942">
          <w:rPr>
            <w:sz w:val="24"/>
            <w:szCs w:val="24"/>
            <w:lang w:val="en-US"/>
          </w:rPr>
          <w:t>‘a</w:t>
        </w:r>
      </w:ins>
      <w:del w:id="48" w:author="Cara Fisher" w:date="2021-04-15T10:13:00Z">
        <w:r w:rsidDel="00183942">
          <w:rPr>
            <w:sz w:val="24"/>
            <w:szCs w:val="24"/>
            <w:lang w:val="en-US"/>
          </w:rPr>
          <w:delText>A</w:delText>
        </w:r>
      </w:del>
      <w:r>
        <w:rPr>
          <w:sz w:val="24"/>
          <w:szCs w:val="24"/>
          <w:lang w:val="en-US"/>
        </w:rPr>
        <w:t>dding page</w:t>
      </w:r>
      <w:ins w:id="49" w:author="Cara Fisher" w:date="2021-04-15T10:13:00Z">
        <w:r w:rsidR="00183942">
          <w:rPr>
            <w:sz w:val="24"/>
            <w:szCs w:val="24"/>
            <w:lang w:val="en-US"/>
          </w:rPr>
          <w:t>’</w:t>
        </w:r>
      </w:ins>
      <w:r>
        <w:rPr>
          <w:sz w:val="24"/>
          <w:szCs w:val="24"/>
          <w:lang w:val="en-US"/>
        </w:rPr>
        <w:t xml:space="preserve"> where you can add multiple items at once.</w:t>
      </w:r>
    </w:p>
    <w:p w14:paraId="0AB25BAB" w14:textId="63C779FE" w:rsidR="002F745F" w:rsidRDefault="002F745F" w:rsidP="003C13F0">
      <w:pPr>
        <w:rPr>
          <w:sz w:val="24"/>
          <w:szCs w:val="24"/>
          <w:lang w:val="en-US"/>
        </w:rPr>
      </w:pPr>
      <w:r>
        <w:rPr>
          <w:noProof/>
        </w:rPr>
        <w:lastRenderedPageBreak/>
        <w:drawing>
          <wp:inline distT="0" distB="0" distL="0" distR="0" wp14:anchorId="146066FB" wp14:editId="46A284A5">
            <wp:extent cx="5760720" cy="3039110"/>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39110"/>
                    </a:xfrm>
                    <a:prstGeom prst="rect">
                      <a:avLst/>
                    </a:prstGeom>
                  </pic:spPr>
                </pic:pic>
              </a:graphicData>
            </a:graphic>
          </wp:inline>
        </w:drawing>
      </w:r>
    </w:p>
    <w:p w14:paraId="769FED1F" w14:textId="5AC2A929" w:rsidR="002F745F" w:rsidRDefault="002F745F" w:rsidP="003C13F0">
      <w:pPr>
        <w:rPr>
          <w:sz w:val="24"/>
          <w:szCs w:val="24"/>
          <w:lang w:val="en-US"/>
        </w:rPr>
      </w:pPr>
      <w:r>
        <w:rPr>
          <w:sz w:val="24"/>
          <w:szCs w:val="24"/>
          <w:lang w:val="en-US"/>
        </w:rPr>
        <w:t xml:space="preserve">This is one of those pages. </w:t>
      </w:r>
    </w:p>
    <w:p w14:paraId="78E063CE" w14:textId="165F30B5" w:rsidR="002F745F" w:rsidRDefault="002F745F" w:rsidP="003C13F0">
      <w:pPr>
        <w:rPr>
          <w:sz w:val="24"/>
          <w:szCs w:val="24"/>
          <w:lang w:val="en-US"/>
        </w:rPr>
      </w:pPr>
      <w:r>
        <w:rPr>
          <w:sz w:val="24"/>
          <w:szCs w:val="24"/>
          <w:lang w:val="en-US"/>
        </w:rPr>
        <w:t>To add new skill</w:t>
      </w:r>
      <w:ins w:id="50" w:author="Cara Fisher" w:date="2021-04-15T10:13:00Z">
        <w:r w:rsidR="00183942">
          <w:rPr>
            <w:sz w:val="24"/>
            <w:szCs w:val="24"/>
            <w:lang w:val="en-US"/>
          </w:rPr>
          <w:t>:</w:t>
        </w:r>
      </w:ins>
      <w:r>
        <w:rPr>
          <w:sz w:val="24"/>
          <w:szCs w:val="24"/>
          <w:lang w:val="en-US"/>
        </w:rPr>
        <w:t xml:space="preserve"> </w:t>
      </w:r>
      <w:ins w:id="51" w:author="Cara Fisher" w:date="2021-04-15T10:13:00Z">
        <w:r w:rsidR="00183942">
          <w:rPr>
            <w:sz w:val="24"/>
            <w:szCs w:val="24"/>
            <w:lang w:val="en-US"/>
          </w:rPr>
          <w:t>e</w:t>
        </w:r>
      </w:ins>
      <w:del w:id="52" w:author="Cara Fisher" w:date="2021-04-15T10:13:00Z">
        <w:r w:rsidDel="00183942">
          <w:rPr>
            <w:sz w:val="24"/>
            <w:szCs w:val="24"/>
            <w:lang w:val="en-US"/>
          </w:rPr>
          <w:delText>E</w:delText>
        </w:r>
      </w:del>
      <w:r>
        <w:rPr>
          <w:sz w:val="24"/>
          <w:szCs w:val="24"/>
          <w:lang w:val="en-US"/>
        </w:rPr>
        <w:t>nter the name in New Skill box then add its description below. Then click add skill. All the skills you input should display in skills to be added list. When you click save skill</w:t>
      </w:r>
      <w:ins w:id="53" w:author="Cara Fisher" w:date="2021-04-15T10:13:00Z">
        <w:r w:rsidR="00183942">
          <w:rPr>
            <w:sz w:val="24"/>
            <w:szCs w:val="24"/>
            <w:lang w:val="en-US"/>
          </w:rPr>
          <w:t>(s)</w:t>
        </w:r>
      </w:ins>
      <w:r>
        <w:rPr>
          <w:sz w:val="24"/>
          <w:szCs w:val="24"/>
          <w:lang w:val="en-US"/>
        </w:rPr>
        <w:t xml:space="preserve"> will be added to the portfolio. Experience and Education work exactly the same.</w:t>
      </w:r>
    </w:p>
    <w:p w14:paraId="2F147F7E" w14:textId="77777777" w:rsidR="002F745F" w:rsidRDefault="002F745F">
      <w:pPr>
        <w:rPr>
          <w:sz w:val="24"/>
          <w:szCs w:val="24"/>
          <w:lang w:val="en-US"/>
        </w:rPr>
      </w:pPr>
      <w:r>
        <w:rPr>
          <w:sz w:val="24"/>
          <w:szCs w:val="24"/>
          <w:lang w:val="en-US"/>
        </w:rPr>
        <w:br w:type="page"/>
      </w:r>
    </w:p>
    <w:p w14:paraId="67D3045B" w14:textId="754B51E7" w:rsidR="002F745F" w:rsidRDefault="002F745F" w:rsidP="002F745F">
      <w:pPr>
        <w:jc w:val="center"/>
        <w:rPr>
          <w:b/>
          <w:bCs/>
          <w:sz w:val="44"/>
          <w:szCs w:val="44"/>
          <w:lang w:val="en-US"/>
        </w:rPr>
      </w:pPr>
      <w:r>
        <w:rPr>
          <w:b/>
          <w:bCs/>
          <w:sz w:val="44"/>
          <w:szCs w:val="44"/>
          <w:lang w:val="en-US"/>
        </w:rPr>
        <w:lastRenderedPageBreak/>
        <w:t>ACQUIRE NEW SKILLS</w:t>
      </w:r>
    </w:p>
    <w:p w14:paraId="6591F457" w14:textId="49E34D78" w:rsidR="002F745F" w:rsidRDefault="002F745F" w:rsidP="002F745F">
      <w:pPr>
        <w:jc w:val="center"/>
        <w:rPr>
          <w:b/>
          <w:bCs/>
          <w:sz w:val="44"/>
          <w:szCs w:val="44"/>
          <w:lang w:val="en-US"/>
        </w:rPr>
      </w:pPr>
      <w:r>
        <w:rPr>
          <w:noProof/>
        </w:rPr>
        <w:drawing>
          <wp:inline distT="0" distB="0" distL="0" distR="0" wp14:anchorId="38F74016" wp14:editId="009B5537">
            <wp:extent cx="5760720" cy="344868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48685"/>
                    </a:xfrm>
                    <a:prstGeom prst="rect">
                      <a:avLst/>
                    </a:prstGeom>
                  </pic:spPr>
                </pic:pic>
              </a:graphicData>
            </a:graphic>
          </wp:inline>
        </w:drawing>
      </w:r>
    </w:p>
    <w:p w14:paraId="754133FB" w14:textId="7DDBB6D1" w:rsidR="00691886" w:rsidRDefault="002F745F" w:rsidP="002F745F">
      <w:pPr>
        <w:rPr>
          <w:sz w:val="24"/>
          <w:szCs w:val="24"/>
          <w:lang w:val="en-US"/>
        </w:rPr>
      </w:pPr>
      <w:r>
        <w:rPr>
          <w:sz w:val="24"/>
          <w:szCs w:val="24"/>
          <w:lang w:val="en-US"/>
        </w:rPr>
        <w:t>This Page will help you acquire new skills</w:t>
      </w:r>
      <w:r w:rsidR="00691886">
        <w:rPr>
          <w:sz w:val="24"/>
          <w:szCs w:val="24"/>
          <w:lang w:val="en-US"/>
        </w:rPr>
        <w:t xml:space="preserve">. You can access the resources we chose and access them by clicking </w:t>
      </w:r>
      <w:del w:id="54" w:author="Cara Fisher" w:date="2021-04-15T10:13:00Z">
        <w:r w:rsidR="00691886" w:rsidDel="00183942">
          <w:rPr>
            <w:sz w:val="24"/>
            <w:szCs w:val="24"/>
            <w:lang w:val="en-US"/>
          </w:rPr>
          <w:delText>Visit Resource</w:delText>
        </w:r>
      </w:del>
      <w:ins w:id="55" w:author="Cara Fisher" w:date="2021-04-15T10:13:00Z">
        <w:r w:rsidR="00183942">
          <w:rPr>
            <w:sz w:val="24"/>
            <w:szCs w:val="24"/>
            <w:lang w:val="en-US"/>
          </w:rPr>
          <w:t>on the resource to visit it in your web browser</w:t>
        </w:r>
      </w:ins>
      <w:r w:rsidR="00691886">
        <w:rPr>
          <w:sz w:val="24"/>
          <w:szCs w:val="24"/>
          <w:lang w:val="en-US"/>
        </w:rPr>
        <w:t>. This will take you to the web page where you can learn something new and useful.</w:t>
      </w:r>
    </w:p>
    <w:p w14:paraId="6CA5FE5A" w14:textId="77777777" w:rsidR="00691886" w:rsidRDefault="00691886" w:rsidP="002F745F">
      <w:pPr>
        <w:rPr>
          <w:sz w:val="24"/>
          <w:szCs w:val="24"/>
          <w:lang w:val="en-US"/>
        </w:rPr>
      </w:pPr>
    </w:p>
    <w:p w14:paraId="39FD7DC2" w14:textId="77777777" w:rsidR="00691886" w:rsidRDefault="00691886">
      <w:pPr>
        <w:rPr>
          <w:sz w:val="24"/>
          <w:szCs w:val="24"/>
          <w:lang w:val="en-US"/>
        </w:rPr>
      </w:pPr>
      <w:r>
        <w:rPr>
          <w:sz w:val="24"/>
          <w:szCs w:val="24"/>
          <w:lang w:val="en-US"/>
        </w:rPr>
        <w:br w:type="page"/>
      </w:r>
    </w:p>
    <w:p w14:paraId="203F43CB" w14:textId="41A5BE3F" w:rsidR="002F745F" w:rsidRDefault="00691886" w:rsidP="00691886">
      <w:pPr>
        <w:jc w:val="center"/>
        <w:rPr>
          <w:b/>
          <w:bCs/>
          <w:sz w:val="44"/>
          <w:szCs w:val="44"/>
          <w:lang w:val="en-US"/>
        </w:rPr>
      </w:pPr>
      <w:r>
        <w:rPr>
          <w:b/>
          <w:bCs/>
          <w:sz w:val="44"/>
          <w:szCs w:val="44"/>
          <w:lang w:val="en-US"/>
        </w:rPr>
        <w:lastRenderedPageBreak/>
        <w:t>Jobs</w:t>
      </w:r>
    </w:p>
    <w:p w14:paraId="0E804F88" w14:textId="44067765" w:rsidR="00162B24" w:rsidRDefault="00162B24" w:rsidP="00162B24">
      <w:pPr>
        <w:rPr>
          <w:sz w:val="24"/>
          <w:szCs w:val="24"/>
          <w:lang w:val="en-US"/>
        </w:rPr>
      </w:pPr>
      <w:r>
        <w:rPr>
          <w:sz w:val="24"/>
          <w:szCs w:val="24"/>
          <w:lang w:val="en-US"/>
        </w:rPr>
        <w:t xml:space="preserve">This module of the app </w:t>
      </w:r>
      <w:ins w:id="56" w:author="Cara Fisher" w:date="2021-04-15T10:16:00Z">
        <w:r w:rsidR="00183942">
          <w:rPr>
            <w:sz w:val="24"/>
            <w:szCs w:val="24"/>
            <w:lang w:val="en-US"/>
          </w:rPr>
          <w:t xml:space="preserve">supports you with resources on how to find a job (Find a Job), and lets you keep track of any jobs you have found (Jobs Found). </w:t>
        </w:r>
      </w:ins>
      <w:del w:id="57" w:author="Cara Fisher" w:date="2021-04-15T10:16:00Z">
        <w:r w:rsidDel="00183942">
          <w:rPr>
            <w:sz w:val="24"/>
            <w:szCs w:val="24"/>
            <w:lang w:val="en-US"/>
          </w:rPr>
          <w:delText>lets you keep track of the jobs you want to apply and supports you with resources on how to find a job</w:delText>
        </w:r>
      </w:del>
      <w:r>
        <w:rPr>
          <w:sz w:val="24"/>
          <w:szCs w:val="24"/>
          <w:lang w:val="en-US"/>
        </w:rPr>
        <w:t>. After entering through main screen you will see th</w:t>
      </w:r>
      <w:ins w:id="58" w:author="Cara Fisher" w:date="2021-04-15T10:17:00Z">
        <w:r w:rsidR="00183942">
          <w:rPr>
            <w:sz w:val="24"/>
            <w:szCs w:val="24"/>
            <w:lang w:val="en-US"/>
          </w:rPr>
          <w:t>e respective buttons for each page</w:t>
        </w:r>
      </w:ins>
      <w:del w:id="59" w:author="Cara Fisher" w:date="2021-04-15T10:16:00Z">
        <w:r w:rsidDel="00183942">
          <w:rPr>
            <w:sz w:val="24"/>
            <w:szCs w:val="24"/>
            <w:lang w:val="en-US"/>
          </w:rPr>
          <w:delText>ose t</w:delText>
        </w:r>
      </w:del>
      <w:del w:id="60" w:author="Cara Fisher" w:date="2021-04-15T10:17:00Z">
        <w:r w:rsidDel="00183942">
          <w:rPr>
            <w:sz w:val="24"/>
            <w:szCs w:val="24"/>
            <w:lang w:val="en-US"/>
          </w:rPr>
          <w:delText>wo buttons</w:delText>
        </w:r>
      </w:del>
      <w:del w:id="61" w:author="Cara Fisher" w:date="2021-04-15T10:16:00Z">
        <w:r w:rsidDel="00183942">
          <w:rPr>
            <w:sz w:val="24"/>
            <w:szCs w:val="24"/>
            <w:lang w:val="en-US"/>
          </w:rPr>
          <w:delText>. First button will support you in your job finding and the second one will help you keep track of the jobs you want to apply</w:delText>
        </w:r>
      </w:del>
      <w:r>
        <w:rPr>
          <w:sz w:val="24"/>
          <w:szCs w:val="24"/>
          <w:lang w:val="en-US"/>
        </w:rPr>
        <w:t>.</w:t>
      </w:r>
    </w:p>
    <w:p w14:paraId="3B66DB81" w14:textId="68DD808D" w:rsidR="00162B24" w:rsidRDefault="00162B24" w:rsidP="00162B24">
      <w:pPr>
        <w:rPr>
          <w:sz w:val="24"/>
          <w:szCs w:val="24"/>
          <w:lang w:val="en-US"/>
        </w:rPr>
      </w:pPr>
      <w:r>
        <w:rPr>
          <w:noProof/>
        </w:rPr>
        <w:drawing>
          <wp:inline distT="0" distB="0" distL="0" distR="0" wp14:anchorId="5BE55AC9" wp14:editId="0DE90323">
            <wp:extent cx="5760720" cy="17373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37360"/>
                    </a:xfrm>
                    <a:prstGeom prst="rect">
                      <a:avLst/>
                    </a:prstGeom>
                  </pic:spPr>
                </pic:pic>
              </a:graphicData>
            </a:graphic>
          </wp:inline>
        </w:drawing>
      </w:r>
    </w:p>
    <w:p w14:paraId="149998BC" w14:textId="30F1CC38" w:rsidR="00162B24" w:rsidRDefault="00162B24" w:rsidP="00162B24">
      <w:pPr>
        <w:rPr>
          <w:sz w:val="24"/>
          <w:szCs w:val="24"/>
          <w:lang w:val="en-US"/>
        </w:rPr>
      </w:pPr>
      <w:r>
        <w:rPr>
          <w:b/>
          <w:bCs/>
          <w:sz w:val="24"/>
          <w:szCs w:val="24"/>
          <w:lang w:val="en-US"/>
        </w:rPr>
        <w:t xml:space="preserve">Find a Job </w:t>
      </w:r>
      <w:r>
        <w:rPr>
          <w:sz w:val="24"/>
          <w:szCs w:val="24"/>
          <w:lang w:val="en-US"/>
        </w:rPr>
        <w:t>module works the same as the acquire new skills. This will have resources inputted by us for you to look through and learn some</w:t>
      </w:r>
      <w:del w:id="62" w:author="Cara Fisher" w:date="2021-04-15T10:17:00Z">
        <w:r w:rsidDel="00183942">
          <w:rPr>
            <w:sz w:val="24"/>
            <w:szCs w:val="24"/>
            <w:lang w:val="en-US"/>
          </w:rPr>
          <w:delText xml:space="preserve"> </w:delText>
        </w:r>
      </w:del>
      <w:r>
        <w:rPr>
          <w:sz w:val="24"/>
          <w:szCs w:val="24"/>
          <w:lang w:val="en-US"/>
        </w:rPr>
        <w:t>thing about getting a job.</w:t>
      </w:r>
    </w:p>
    <w:p w14:paraId="47343FCF" w14:textId="1152514F" w:rsidR="00162B24" w:rsidRDefault="00162B24" w:rsidP="00162B24">
      <w:pPr>
        <w:rPr>
          <w:sz w:val="24"/>
          <w:szCs w:val="24"/>
          <w:lang w:val="en-US"/>
        </w:rPr>
      </w:pPr>
      <w:r w:rsidRPr="0014261B">
        <w:rPr>
          <w:b/>
          <w:bCs/>
          <w:sz w:val="24"/>
          <w:szCs w:val="24"/>
          <w:lang w:val="en-US"/>
        </w:rPr>
        <w:t>Jobs Found</w:t>
      </w:r>
      <w:r>
        <w:rPr>
          <w:sz w:val="24"/>
          <w:szCs w:val="24"/>
          <w:lang w:val="en-US"/>
        </w:rPr>
        <w:t xml:space="preserve"> module is a module that helps you keep track of the jobs you have found </w:t>
      </w:r>
      <w:del w:id="63" w:author="Cara Fisher" w:date="2021-04-15T10:20:00Z">
        <w:r w:rsidDel="00C721E8">
          <w:rPr>
            <w:sz w:val="24"/>
            <w:szCs w:val="24"/>
            <w:lang w:val="en-US"/>
          </w:rPr>
          <w:delText>and displays a list of those that you choose to apply</w:delText>
        </w:r>
      </w:del>
      <w:ins w:id="64" w:author="Cara Fisher" w:date="2021-04-15T10:20:00Z">
        <w:r w:rsidR="00C721E8">
          <w:rPr>
            <w:sz w:val="24"/>
            <w:szCs w:val="24"/>
            <w:lang w:val="en-US"/>
          </w:rPr>
          <w:t>by displaying them in a list</w:t>
        </w:r>
      </w:ins>
      <w:r>
        <w:rPr>
          <w:sz w:val="24"/>
          <w:szCs w:val="24"/>
          <w:lang w:val="en-US"/>
        </w:rPr>
        <w:t>.</w:t>
      </w:r>
    </w:p>
    <w:p w14:paraId="025DBC6F" w14:textId="405C3B1C" w:rsidR="00162B24" w:rsidRDefault="00162B24" w:rsidP="00162B24">
      <w:pPr>
        <w:rPr>
          <w:sz w:val="24"/>
          <w:szCs w:val="24"/>
          <w:lang w:val="en-US"/>
        </w:rPr>
      </w:pPr>
      <w:r>
        <w:rPr>
          <w:noProof/>
        </w:rPr>
        <w:drawing>
          <wp:inline distT="0" distB="0" distL="0" distR="0" wp14:anchorId="71AED9D2" wp14:editId="6FB9A783">
            <wp:extent cx="5760720" cy="92583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25830"/>
                    </a:xfrm>
                    <a:prstGeom prst="rect">
                      <a:avLst/>
                    </a:prstGeom>
                  </pic:spPr>
                </pic:pic>
              </a:graphicData>
            </a:graphic>
          </wp:inline>
        </w:drawing>
      </w:r>
    </w:p>
    <w:p w14:paraId="2D547804" w14:textId="1B549DFF" w:rsidR="00162B24" w:rsidRDefault="00162B24" w:rsidP="00162B24">
      <w:pPr>
        <w:rPr>
          <w:sz w:val="24"/>
          <w:szCs w:val="24"/>
          <w:lang w:val="en-US"/>
        </w:rPr>
      </w:pPr>
      <w:r>
        <w:rPr>
          <w:sz w:val="24"/>
          <w:szCs w:val="24"/>
          <w:lang w:val="en-US"/>
        </w:rPr>
        <w:t xml:space="preserve">In this module </w:t>
      </w:r>
      <w:ins w:id="65" w:author="Cara Fisher" w:date="2021-04-15T10:20:00Z">
        <w:r w:rsidR="00C721E8">
          <w:rPr>
            <w:sz w:val="24"/>
            <w:szCs w:val="24"/>
            <w:lang w:val="en-US"/>
          </w:rPr>
          <w:t>you</w:t>
        </w:r>
      </w:ins>
      <w:del w:id="66" w:author="Cara Fisher" w:date="2021-04-15T10:20:00Z">
        <w:r w:rsidDel="00C721E8">
          <w:rPr>
            <w:sz w:val="24"/>
            <w:szCs w:val="24"/>
            <w:lang w:val="en-US"/>
          </w:rPr>
          <w:delText>u</w:delText>
        </w:r>
      </w:del>
      <w:r>
        <w:rPr>
          <w:sz w:val="24"/>
          <w:szCs w:val="24"/>
          <w:lang w:val="en-US"/>
        </w:rPr>
        <w:t xml:space="preserve"> can add new jobs by clicking the Add New Job button in</w:t>
      </w:r>
      <w:del w:id="67" w:author="Cara Fisher" w:date="2021-04-15T10:20:00Z">
        <w:r w:rsidDel="00C721E8">
          <w:rPr>
            <w:sz w:val="24"/>
            <w:szCs w:val="24"/>
            <w:lang w:val="en-US"/>
          </w:rPr>
          <w:delText>t</w:delText>
        </w:r>
      </w:del>
      <w:r>
        <w:rPr>
          <w:sz w:val="24"/>
          <w:szCs w:val="24"/>
          <w:lang w:val="en-US"/>
        </w:rPr>
        <w:t xml:space="preserve"> the bottom right corner.</w:t>
      </w:r>
    </w:p>
    <w:p w14:paraId="24EB989D" w14:textId="6D496B52" w:rsidR="00162B24" w:rsidRDefault="00162B24" w:rsidP="00162B24">
      <w:pPr>
        <w:rPr>
          <w:b/>
          <w:bCs/>
          <w:sz w:val="24"/>
          <w:szCs w:val="24"/>
          <w:lang w:val="en-US"/>
        </w:rPr>
      </w:pPr>
      <w:r>
        <w:rPr>
          <w:noProof/>
        </w:rPr>
        <w:drawing>
          <wp:inline distT="0" distB="0" distL="0" distR="0" wp14:anchorId="76287A81" wp14:editId="09F09323">
            <wp:extent cx="3152775" cy="73342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733425"/>
                    </a:xfrm>
                    <a:prstGeom prst="rect">
                      <a:avLst/>
                    </a:prstGeom>
                  </pic:spPr>
                </pic:pic>
              </a:graphicData>
            </a:graphic>
          </wp:inline>
        </w:drawing>
      </w:r>
    </w:p>
    <w:p w14:paraId="20C81BE0" w14:textId="77777777" w:rsidR="00162B24" w:rsidRDefault="00162B24" w:rsidP="00162B24">
      <w:pPr>
        <w:rPr>
          <w:sz w:val="24"/>
          <w:szCs w:val="24"/>
          <w:lang w:val="en-US"/>
        </w:rPr>
      </w:pPr>
      <w:r w:rsidRPr="00162B24">
        <w:rPr>
          <w:sz w:val="24"/>
          <w:szCs w:val="24"/>
          <w:lang w:val="en-US"/>
        </w:rPr>
        <w:t xml:space="preserve">This will take you to the </w:t>
      </w:r>
      <w:r>
        <w:rPr>
          <w:sz w:val="24"/>
          <w:szCs w:val="24"/>
          <w:lang w:val="en-US"/>
        </w:rPr>
        <w:t xml:space="preserve">Add Page that works like pages in portfolio, but you can only add one job at the time. </w:t>
      </w:r>
    </w:p>
    <w:p w14:paraId="34A71F2D" w14:textId="71AB724C" w:rsidR="00955C2E" w:rsidRDefault="00162B24" w:rsidP="00162B24">
      <w:pPr>
        <w:rPr>
          <w:sz w:val="24"/>
          <w:szCs w:val="24"/>
          <w:lang w:val="en-US"/>
        </w:rPr>
      </w:pPr>
      <w:r>
        <w:rPr>
          <w:sz w:val="24"/>
          <w:szCs w:val="24"/>
          <w:lang w:val="en-US"/>
        </w:rPr>
        <w:t xml:space="preserve">By double clicking on the </w:t>
      </w:r>
      <w:r w:rsidR="00955C2E">
        <w:rPr>
          <w:sz w:val="24"/>
          <w:szCs w:val="24"/>
          <w:lang w:val="en-US"/>
        </w:rPr>
        <w:t>Jobs Found list you will go to this job page. This page will display</w:t>
      </w:r>
      <w:ins w:id="68" w:author="Cara Fisher" w:date="2021-04-15T10:21:00Z">
        <w:r w:rsidR="00C721E8">
          <w:rPr>
            <w:sz w:val="24"/>
            <w:szCs w:val="24"/>
            <w:lang w:val="en-US"/>
          </w:rPr>
          <w:t xml:space="preserve"> more</w:t>
        </w:r>
      </w:ins>
      <w:del w:id="69" w:author="Cara Fisher" w:date="2021-04-15T10:21:00Z">
        <w:r w:rsidR="00955C2E" w:rsidDel="00C721E8">
          <w:rPr>
            <w:sz w:val="24"/>
            <w:szCs w:val="24"/>
            <w:lang w:val="en-US"/>
          </w:rPr>
          <w:delText xml:space="preserve">  the</w:delText>
        </w:r>
      </w:del>
      <w:r w:rsidR="00955C2E">
        <w:rPr>
          <w:sz w:val="24"/>
          <w:szCs w:val="24"/>
          <w:lang w:val="en-US"/>
        </w:rPr>
        <w:t xml:space="preserve"> information about </w:t>
      </w:r>
      <w:ins w:id="70" w:author="Cara Fisher" w:date="2021-04-15T10:21:00Z">
        <w:r w:rsidR="00C721E8">
          <w:rPr>
            <w:sz w:val="24"/>
            <w:szCs w:val="24"/>
            <w:lang w:val="en-US"/>
          </w:rPr>
          <w:t xml:space="preserve">the </w:t>
        </w:r>
      </w:ins>
      <w:r w:rsidR="00955C2E">
        <w:rPr>
          <w:sz w:val="24"/>
          <w:szCs w:val="24"/>
          <w:lang w:val="en-US"/>
        </w:rPr>
        <w:t xml:space="preserve">given job. On this page you will have possibility to edit it or add it to action plan if you </w:t>
      </w:r>
      <w:ins w:id="71" w:author="Cara Fisher" w:date="2021-04-15T10:21:00Z">
        <w:r w:rsidR="00C721E8">
          <w:rPr>
            <w:sz w:val="24"/>
            <w:szCs w:val="24"/>
            <w:lang w:val="en-US"/>
          </w:rPr>
          <w:t xml:space="preserve">intend to apply to the job </w:t>
        </w:r>
      </w:ins>
      <w:del w:id="72" w:author="Cara Fisher" w:date="2021-04-15T10:21:00Z">
        <w:r w:rsidR="00955C2E" w:rsidDel="00C721E8">
          <w:rPr>
            <w:sz w:val="24"/>
            <w:szCs w:val="24"/>
            <w:lang w:val="en-US"/>
          </w:rPr>
          <w:delText>want to apply and have it saved there</w:delText>
        </w:r>
      </w:del>
      <w:r w:rsidR="00955C2E">
        <w:rPr>
          <w:sz w:val="24"/>
          <w:szCs w:val="24"/>
          <w:lang w:val="en-US"/>
        </w:rPr>
        <w:t>.</w:t>
      </w:r>
    </w:p>
    <w:p w14:paraId="5C6D4737" w14:textId="77777777" w:rsidR="00955C2E" w:rsidRDefault="00955C2E">
      <w:pPr>
        <w:rPr>
          <w:sz w:val="24"/>
          <w:szCs w:val="24"/>
          <w:lang w:val="en-US"/>
        </w:rPr>
      </w:pPr>
      <w:r>
        <w:rPr>
          <w:sz w:val="24"/>
          <w:szCs w:val="24"/>
          <w:lang w:val="en-US"/>
        </w:rPr>
        <w:br w:type="page"/>
      </w:r>
    </w:p>
    <w:p w14:paraId="1ED179DB" w14:textId="7487683C" w:rsidR="00162B24" w:rsidRDefault="00955C2E" w:rsidP="00955C2E">
      <w:pPr>
        <w:jc w:val="center"/>
        <w:rPr>
          <w:b/>
          <w:bCs/>
          <w:sz w:val="44"/>
          <w:szCs w:val="44"/>
          <w:lang w:val="en-US"/>
        </w:rPr>
      </w:pPr>
      <w:r>
        <w:rPr>
          <w:b/>
          <w:bCs/>
          <w:sz w:val="44"/>
          <w:szCs w:val="44"/>
          <w:lang w:val="en-US"/>
        </w:rPr>
        <w:lastRenderedPageBreak/>
        <w:t>Action plan</w:t>
      </w:r>
    </w:p>
    <w:p w14:paraId="09B6ABC7" w14:textId="5DD68CCB" w:rsidR="00955C2E" w:rsidRDefault="00955C2E" w:rsidP="00955C2E">
      <w:pPr>
        <w:jc w:val="center"/>
        <w:rPr>
          <w:b/>
          <w:bCs/>
          <w:sz w:val="44"/>
          <w:szCs w:val="44"/>
          <w:lang w:val="en-US"/>
        </w:rPr>
      </w:pPr>
      <w:r>
        <w:rPr>
          <w:noProof/>
        </w:rPr>
        <w:drawing>
          <wp:inline distT="0" distB="0" distL="0" distR="0" wp14:anchorId="71478CDD" wp14:editId="56D5A98E">
            <wp:extent cx="5760720" cy="3596005"/>
            <wp:effectExtent l="0" t="0" r="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96005"/>
                    </a:xfrm>
                    <a:prstGeom prst="rect">
                      <a:avLst/>
                    </a:prstGeom>
                  </pic:spPr>
                </pic:pic>
              </a:graphicData>
            </a:graphic>
          </wp:inline>
        </w:drawing>
      </w:r>
    </w:p>
    <w:p w14:paraId="0AE42A48" w14:textId="272D598A" w:rsidR="0014261B" w:rsidRDefault="00955C2E" w:rsidP="00955C2E">
      <w:pPr>
        <w:rPr>
          <w:sz w:val="24"/>
          <w:szCs w:val="24"/>
          <w:lang w:val="en-US"/>
        </w:rPr>
      </w:pPr>
      <w:r>
        <w:rPr>
          <w:sz w:val="24"/>
          <w:szCs w:val="24"/>
          <w:lang w:val="en-US"/>
        </w:rPr>
        <w:t xml:space="preserve">This is the page where you can plan your future. </w:t>
      </w:r>
      <w:ins w:id="73" w:author="Cara Fisher" w:date="2021-04-15T10:21:00Z">
        <w:r w:rsidR="00C721E8">
          <w:rPr>
            <w:sz w:val="24"/>
            <w:szCs w:val="24"/>
            <w:lang w:val="en-US"/>
          </w:rPr>
          <w:t xml:space="preserve">Here </w:t>
        </w:r>
      </w:ins>
      <w:del w:id="74" w:author="Cara Fisher" w:date="2021-04-15T10:21:00Z">
        <w:r w:rsidDel="00C721E8">
          <w:rPr>
            <w:sz w:val="24"/>
            <w:szCs w:val="24"/>
            <w:lang w:val="en-US"/>
          </w:rPr>
          <w:delText>Y</w:delText>
        </w:r>
      </w:del>
      <w:ins w:id="75" w:author="Cara Fisher" w:date="2021-04-15T10:21:00Z">
        <w:r w:rsidR="00C721E8">
          <w:rPr>
            <w:sz w:val="24"/>
            <w:szCs w:val="24"/>
            <w:lang w:val="en-US"/>
          </w:rPr>
          <w:t>y</w:t>
        </w:r>
      </w:ins>
      <w:r>
        <w:rPr>
          <w:sz w:val="24"/>
          <w:szCs w:val="24"/>
          <w:lang w:val="en-US"/>
        </w:rPr>
        <w:t xml:space="preserve">ou can keep track </w:t>
      </w:r>
      <w:del w:id="76" w:author="Cara Fisher" w:date="2021-04-15T10:21:00Z">
        <w:r w:rsidDel="00C721E8">
          <w:rPr>
            <w:sz w:val="24"/>
            <w:szCs w:val="24"/>
            <w:lang w:val="en-US"/>
          </w:rPr>
          <w:delText>here of</w:delText>
        </w:r>
      </w:del>
      <w:r>
        <w:rPr>
          <w:sz w:val="24"/>
          <w:szCs w:val="24"/>
          <w:lang w:val="en-US"/>
        </w:rPr>
        <w:t xml:space="preserve"> </w:t>
      </w:r>
      <w:ins w:id="77" w:author="Cara Fisher" w:date="2021-04-15T10:21:00Z">
        <w:r w:rsidR="00C721E8">
          <w:rPr>
            <w:sz w:val="24"/>
            <w:szCs w:val="24"/>
            <w:lang w:val="en-US"/>
          </w:rPr>
          <w:t xml:space="preserve">of </w:t>
        </w:r>
      </w:ins>
      <w:r>
        <w:rPr>
          <w:sz w:val="24"/>
          <w:szCs w:val="24"/>
          <w:lang w:val="en-US"/>
        </w:rPr>
        <w:t xml:space="preserve">all the things you </w:t>
      </w:r>
      <w:del w:id="78" w:author="Cara Fisher" w:date="2021-04-15T10:22:00Z">
        <w:r w:rsidDel="00C721E8">
          <w:rPr>
            <w:sz w:val="24"/>
            <w:szCs w:val="24"/>
            <w:lang w:val="en-US"/>
          </w:rPr>
          <w:delText>have learned/learning</w:delText>
        </w:r>
      </w:del>
      <w:ins w:id="79" w:author="Cara Fisher" w:date="2021-04-15T10:22:00Z">
        <w:r w:rsidR="00C721E8">
          <w:rPr>
            <w:sz w:val="24"/>
            <w:szCs w:val="24"/>
            <w:lang w:val="en-US"/>
          </w:rPr>
          <w:t>are learning</w:t>
        </w:r>
      </w:ins>
      <w:r>
        <w:rPr>
          <w:sz w:val="24"/>
          <w:szCs w:val="24"/>
          <w:lang w:val="en-US"/>
        </w:rPr>
        <w:t xml:space="preserve"> and all the jobs you want to apply for. To add or edit the tasks you can input them right on this page in the table</w:t>
      </w:r>
      <w:r w:rsidR="0014261B">
        <w:rPr>
          <w:sz w:val="24"/>
          <w:szCs w:val="24"/>
          <w:lang w:val="en-US"/>
        </w:rPr>
        <w:t>. Then you need to click SAVE button to save your input.</w:t>
      </w:r>
    </w:p>
    <w:p w14:paraId="20B741FD" w14:textId="77777777" w:rsidR="0014261B" w:rsidRDefault="0014261B">
      <w:pPr>
        <w:rPr>
          <w:sz w:val="24"/>
          <w:szCs w:val="24"/>
          <w:lang w:val="en-US"/>
        </w:rPr>
      </w:pPr>
      <w:r>
        <w:rPr>
          <w:sz w:val="24"/>
          <w:szCs w:val="24"/>
          <w:lang w:val="en-US"/>
        </w:rPr>
        <w:br w:type="page"/>
      </w:r>
    </w:p>
    <w:p w14:paraId="4E81EA1D" w14:textId="657F0CE1" w:rsidR="00955C2E" w:rsidRDefault="0014261B" w:rsidP="0014261B">
      <w:pPr>
        <w:jc w:val="center"/>
        <w:rPr>
          <w:b/>
          <w:bCs/>
          <w:sz w:val="44"/>
          <w:szCs w:val="44"/>
          <w:lang w:val="en-US"/>
        </w:rPr>
      </w:pPr>
      <w:r>
        <w:rPr>
          <w:b/>
          <w:bCs/>
          <w:sz w:val="44"/>
          <w:szCs w:val="44"/>
          <w:lang w:val="en-US"/>
        </w:rPr>
        <w:lastRenderedPageBreak/>
        <w:t>MY ACCOUNT</w:t>
      </w:r>
    </w:p>
    <w:p w14:paraId="561DFD9C" w14:textId="05555BA7" w:rsidR="0014261B" w:rsidRDefault="0014261B" w:rsidP="0014261B">
      <w:pPr>
        <w:jc w:val="center"/>
        <w:rPr>
          <w:b/>
          <w:bCs/>
          <w:sz w:val="44"/>
          <w:szCs w:val="44"/>
          <w:lang w:val="en-US"/>
        </w:rPr>
      </w:pPr>
      <w:r>
        <w:rPr>
          <w:noProof/>
        </w:rPr>
        <w:drawing>
          <wp:inline distT="0" distB="0" distL="0" distR="0" wp14:anchorId="51E423AE" wp14:editId="117D0C81">
            <wp:extent cx="5760720" cy="36017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1720"/>
                    </a:xfrm>
                    <a:prstGeom prst="rect">
                      <a:avLst/>
                    </a:prstGeom>
                  </pic:spPr>
                </pic:pic>
              </a:graphicData>
            </a:graphic>
          </wp:inline>
        </w:drawing>
      </w:r>
    </w:p>
    <w:p w14:paraId="36A9BE48" w14:textId="60A15944" w:rsidR="0014261B" w:rsidRPr="0014261B" w:rsidRDefault="0014261B" w:rsidP="0014261B">
      <w:pPr>
        <w:rPr>
          <w:sz w:val="24"/>
          <w:szCs w:val="24"/>
          <w:lang w:val="en-US"/>
        </w:rPr>
      </w:pPr>
      <w:r>
        <w:rPr>
          <w:sz w:val="24"/>
          <w:szCs w:val="24"/>
          <w:lang w:val="en-US"/>
        </w:rPr>
        <w:t xml:space="preserve">This Page is accessible only from the menu </w:t>
      </w:r>
      <w:ins w:id="80" w:author="Cara Fisher" w:date="2021-04-15T10:22:00Z">
        <w:r w:rsidR="00C721E8">
          <w:rPr>
            <w:sz w:val="24"/>
            <w:szCs w:val="24"/>
            <w:lang w:val="en-US"/>
          </w:rPr>
          <w:t>with</w:t>
        </w:r>
      </w:ins>
      <w:del w:id="81" w:author="Cara Fisher" w:date="2021-04-15T10:22:00Z">
        <w:r w:rsidDel="00C721E8">
          <w:rPr>
            <w:sz w:val="24"/>
            <w:szCs w:val="24"/>
            <w:lang w:val="en-US"/>
          </w:rPr>
          <w:delText>b</w:delText>
        </w:r>
      </w:del>
      <w:ins w:id="82" w:author="Cara Fisher" w:date="2021-04-15T10:22:00Z">
        <w:r w:rsidR="00C721E8">
          <w:rPr>
            <w:sz w:val="24"/>
            <w:szCs w:val="24"/>
            <w:lang w:val="en-US"/>
          </w:rPr>
          <w:t xml:space="preserve"> the </w:t>
        </w:r>
      </w:ins>
      <w:del w:id="83" w:author="Cara Fisher" w:date="2021-04-15T10:22:00Z">
        <w:r w:rsidDel="00C721E8">
          <w:rPr>
            <w:sz w:val="24"/>
            <w:szCs w:val="24"/>
            <w:lang w:val="en-US"/>
          </w:rPr>
          <w:delText xml:space="preserve">y </w:delText>
        </w:r>
      </w:del>
      <w:r>
        <w:rPr>
          <w:sz w:val="24"/>
          <w:szCs w:val="24"/>
          <w:lang w:val="en-US"/>
        </w:rPr>
        <w:t>MY ACCOUNT button</w:t>
      </w:r>
      <w:ins w:id="84" w:author="Cara Fisher" w:date="2021-04-15T10:22:00Z">
        <w:r w:rsidR="00C721E8">
          <w:rPr>
            <w:sz w:val="24"/>
            <w:szCs w:val="24"/>
            <w:lang w:val="en-US"/>
          </w:rPr>
          <w:t>.</w:t>
        </w:r>
      </w:ins>
      <w:r>
        <w:rPr>
          <w:sz w:val="24"/>
          <w:szCs w:val="24"/>
          <w:lang w:val="en-US"/>
        </w:rPr>
        <w:t xml:space="preserve"> </w:t>
      </w:r>
      <w:ins w:id="85" w:author="Cara Fisher" w:date="2021-04-15T10:22:00Z">
        <w:r w:rsidR="00C721E8">
          <w:rPr>
            <w:sz w:val="24"/>
            <w:szCs w:val="24"/>
            <w:lang w:val="en-US"/>
          </w:rPr>
          <w:t>I</w:t>
        </w:r>
      </w:ins>
      <w:del w:id="86" w:author="Cara Fisher" w:date="2021-04-15T10:22:00Z">
        <w:r w:rsidDel="00C721E8">
          <w:rPr>
            <w:sz w:val="24"/>
            <w:szCs w:val="24"/>
            <w:lang w:val="en-US"/>
          </w:rPr>
          <w:delText>i</w:delText>
        </w:r>
      </w:del>
      <w:r>
        <w:rPr>
          <w:sz w:val="24"/>
          <w:szCs w:val="24"/>
          <w:lang w:val="en-US"/>
        </w:rPr>
        <w:t xml:space="preserve">n here you can change your details or delete the account you are currently using. </w:t>
      </w:r>
    </w:p>
    <w:sectPr w:rsidR="0014261B" w:rsidRPr="001426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53090"/>
    <w:multiLevelType w:val="hybridMultilevel"/>
    <w:tmpl w:val="6CE633D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 w15:restartNumberingAfterBreak="0">
    <w:nsid w:val="375049F2"/>
    <w:multiLevelType w:val="hybridMultilevel"/>
    <w:tmpl w:val="F94A3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C67A81"/>
    <w:multiLevelType w:val="hybridMultilevel"/>
    <w:tmpl w:val="11C0723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 w15:restartNumberingAfterBreak="0">
    <w:nsid w:val="7AD46BFB"/>
    <w:multiLevelType w:val="hybridMultilevel"/>
    <w:tmpl w:val="AF2839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a Fisher">
    <w15:presenceInfo w15:providerId="Windows Live" w15:userId="fbc964d428a49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A6"/>
    <w:rsid w:val="0014261B"/>
    <w:rsid w:val="00162B24"/>
    <w:rsid w:val="00165561"/>
    <w:rsid w:val="00176140"/>
    <w:rsid w:val="00183942"/>
    <w:rsid w:val="002F745F"/>
    <w:rsid w:val="003C13F0"/>
    <w:rsid w:val="0042083B"/>
    <w:rsid w:val="00531B8E"/>
    <w:rsid w:val="00582FA6"/>
    <w:rsid w:val="0062627D"/>
    <w:rsid w:val="00691886"/>
    <w:rsid w:val="007520E3"/>
    <w:rsid w:val="007D608F"/>
    <w:rsid w:val="00955C2E"/>
    <w:rsid w:val="00B11F50"/>
    <w:rsid w:val="00C721E8"/>
    <w:rsid w:val="00D366B1"/>
    <w:rsid w:val="00DB2C7F"/>
    <w:rsid w:val="00F673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8FCF"/>
  <w15:chartTrackingRefBased/>
  <w15:docId w15:val="{B6028634-7466-4F4B-826B-2F03FEF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11</Pages>
  <Words>743</Words>
  <Characters>4241</Characters>
  <Application>Microsoft Office Word</Application>
  <DocSecurity>0</DocSecurity>
  <Lines>35</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Karwowski [huk]</dc:creator>
  <cp:keywords/>
  <dc:description/>
  <cp:lastModifiedBy>Cara Fisher</cp:lastModifiedBy>
  <cp:revision>3</cp:revision>
  <dcterms:created xsi:type="dcterms:W3CDTF">2021-04-13T08:25:00Z</dcterms:created>
  <dcterms:modified xsi:type="dcterms:W3CDTF">2021-04-15T09:25:00Z</dcterms:modified>
</cp:coreProperties>
</file>